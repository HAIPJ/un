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85" w:rsidRDefault="00BB15E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 w:rsidR="005F2C85">
        <w:rPr>
          <w:rFonts w:ascii="宋体" w:eastAsia="宋体" w:hAnsi="宋体" w:hint="eastAsia"/>
          <w:sz w:val="28"/>
          <w:szCs w:val="28"/>
        </w:rPr>
        <w:t>项目中的数据</w:t>
      </w:r>
    </w:p>
    <w:p w:rsidR="005F2C85" w:rsidRDefault="00BB15E6">
      <w:pPr>
        <w:rPr>
          <w:ins w:id="0" w:author="web" w:date="2019-04-02T09:41:00Z"/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内存（零时存数据）/特定的文件（</w:t>
      </w:r>
      <w:r>
        <w:rPr>
          <w:rFonts w:ascii="宋体" w:eastAsia="宋体" w:hAnsi="宋体"/>
          <w:sz w:val="28"/>
          <w:szCs w:val="28"/>
        </w:rPr>
        <w:t>exel</w:t>
      </w:r>
      <w:r>
        <w:rPr>
          <w:rFonts w:ascii="宋体" w:eastAsia="宋体" w:hAnsi="宋体" w:hint="eastAsia"/>
          <w:sz w:val="28"/>
          <w:szCs w:val="28"/>
        </w:rPr>
        <w:t>、w</w:t>
      </w:r>
      <w:r>
        <w:rPr>
          <w:rFonts w:ascii="宋体" w:eastAsia="宋体" w:hAnsi="宋体"/>
          <w:sz w:val="28"/>
          <w:szCs w:val="28"/>
        </w:rPr>
        <w:t>ord</w:t>
      </w:r>
      <w:r>
        <w:rPr>
          <w:rFonts w:ascii="宋体" w:eastAsia="宋体" w:hAnsi="宋体" w:hint="eastAsia"/>
          <w:sz w:val="28"/>
          <w:szCs w:val="28"/>
        </w:rPr>
        <w:t>）/</w:t>
      </w:r>
      <w:r w:rsidR="00A34E8B">
        <w:rPr>
          <w:rFonts w:ascii="宋体" w:eastAsia="宋体" w:hAnsi="宋体" w:hint="eastAsia"/>
          <w:sz w:val="28"/>
          <w:szCs w:val="28"/>
        </w:rPr>
        <w:t>第三方服务器/数据库服务器</w:t>
      </w:r>
    </w:p>
    <w:p w:rsidR="00BA731C" w:rsidRDefault="00BA731C">
      <w:pPr>
        <w:rPr>
          <w:rFonts w:ascii="宋体" w:eastAsia="宋体" w:hAnsi="宋体"/>
          <w:sz w:val="28"/>
          <w:szCs w:val="28"/>
        </w:rPr>
      </w:pPr>
    </w:p>
    <w:p w:rsidR="00BA731C" w:rsidRDefault="00BA731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数据库</w:t>
      </w:r>
    </w:p>
    <w:p w:rsidR="00BA731C" w:rsidRDefault="00BA731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数据库是按照一定的形式来组织、存储数据，目的是为了对数据操作——增删改查</w:t>
      </w:r>
    </w:p>
    <w:p w:rsidR="00BA731C" w:rsidRDefault="00BA731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数据库发展历史</w:t>
      </w:r>
    </w:p>
    <w:p w:rsidR="00BA731C" w:rsidRDefault="00BA731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B45513">
        <w:rPr>
          <w:rFonts w:ascii="宋体" w:eastAsia="宋体" w:hAnsi="宋体" w:hint="eastAsia"/>
          <w:sz w:val="28"/>
          <w:szCs w:val="28"/>
        </w:rPr>
        <w:t>网状数据库-</w:t>
      </w:r>
      <w:r w:rsidR="00B45513">
        <w:rPr>
          <w:rFonts w:ascii="宋体" w:eastAsia="宋体" w:hAnsi="宋体"/>
          <w:sz w:val="28"/>
          <w:szCs w:val="28"/>
        </w:rPr>
        <w:t>&gt;</w:t>
      </w:r>
      <w:r w:rsidR="00B45513">
        <w:rPr>
          <w:rFonts w:ascii="宋体" w:eastAsia="宋体" w:hAnsi="宋体" w:hint="eastAsia"/>
          <w:sz w:val="28"/>
          <w:szCs w:val="28"/>
        </w:rPr>
        <w:t>层次型数据库-</w:t>
      </w:r>
      <w:r w:rsidR="00B45513">
        <w:rPr>
          <w:rFonts w:ascii="宋体" w:eastAsia="宋体" w:hAnsi="宋体"/>
          <w:sz w:val="28"/>
          <w:szCs w:val="28"/>
        </w:rPr>
        <w:t>&gt;</w:t>
      </w:r>
      <w:r w:rsidR="00B45513" w:rsidRPr="00B45513">
        <w:rPr>
          <w:rFonts w:ascii="宋体" w:eastAsia="宋体" w:hAnsi="宋体" w:hint="eastAsia"/>
          <w:color w:val="FF0000"/>
          <w:sz w:val="28"/>
          <w:szCs w:val="28"/>
        </w:rPr>
        <w:t>关系型数据库</w:t>
      </w:r>
      <w:r w:rsidR="00B45513">
        <w:rPr>
          <w:rFonts w:ascii="宋体" w:eastAsia="宋体" w:hAnsi="宋体" w:hint="eastAsia"/>
          <w:sz w:val="28"/>
          <w:szCs w:val="28"/>
        </w:rPr>
        <w:t>-</w:t>
      </w:r>
      <w:r w:rsidR="00B45513">
        <w:rPr>
          <w:rFonts w:ascii="宋体" w:eastAsia="宋体" w:hAnsi="宋体"/>
          <w:sz w:val="28"/>
          <w:szCs w:val="28"/>
        </w:rPr>
        <w:t>&gt;</w:t>
      </w:r>
      <w:r w:rsidR="00B45513">
        <w:rPr>
          <w:rFonts w:ascii="宋体" w:eastAsia="宋体" w:hAnsi="宋体" w:hint="eastAsia"/>
          <w:sz w:val="28"/>
          <w:szCs w:val="28"/>
        </w:rPr>
        <w:t>非关系型数据库（n</w:t>
      </w:r>
      <w:r w:rsidR="00B45513">
        <w:rPr>
          <w:rFonts w:ascii="宋体" w:eastAsia="宋体" w:hAnsi="宋体"/>
          <w:sz w:val="28"/>
          <w:szCs w:val="28"/>
        </w:rPr>
        <w:t>osql</w:t>
      </w:r>
      <w:r w:rsidR="00B45513">
        <w:rPr>
          <w:rFonts w:ascii="宋体" w:eastAsia="宋体" w:hAnsi="宋体" w:hint="eastAsia"/>
          <w:sz w:val="28"/>
          <w:szCs w:val="28"/>
        </w:rPr>
        <w:t>）</w:t>
      </w:r>
    </w:p>
    <w:p w:rsidR="00B45513" w:rsidRPr="00B45513" w:rsidRDefault="00B455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关系型数据库的逻辑结构</w:t>
      </w:r>
    </w:p>
    <w:p w:rsidR="00B45513" w:rsidRPr="00B45513" w:rsidRDefault="00B455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tbl>
      <w:tblPr>
        <w:tblStyle w:val="aa"/>
        <w:tblW w:w="9841" w:type="dxa"/>
        <w:tblInd w:w="-5" w:type="dxa"/>
        <w:tblLook w:val="04A0" w:firstRow="1" w:lastRow="0" w:firstColumn="1" w:lastColumn="0" w:noHBand="0" w:noVBand="1"/>
      </w:tblPr>
      <w:tblGrid>
        <w:gridCol w:w="9841"/>
      </w:tblGrid>
      <w:tr w:rsidR="00B45513" w:rsidTr="00FE25D0">
        <w:trPr>
          <w:trHeight w:val="705"/>
        </w:trPr>
        <w:tc>
          <w:tcPr>
            <w:tcW w:w="9841" w:type="dxa"/>
          </w:tcPr>
          <w:p w:rsidR="00B45513" w:rsidRDefault="00B4551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</w:t>
            </w:r>
            <w:r>
              <w:rPr>
                <w:rFonts w:ascii="宋体" w:eastAsia="宋体" w:hAnsi="宋体"/>
                <w:sz w:val="28"/>
                <w:szCs w:val="28"/>
              </w:rPr>
              <w:t>erver</w:t>
            </w:r>
            <w:r w:rsidR="00427FAC">
              <w:rPr>
                <w:rFonts w:ascii="宋体" w:eastAsia="宋体" w:hAnsi="宋体" w:hint="eastAsia"/>
                <w:sz w:val="28"/>
                <w:szCs w:val="28"/>
              </w:rPr>
              <w:t>服务器</w:t>
            </w:r>
            <w:r>
              <w:rPr>
                <w:rFonts w:ascii="宋体" w:eastAsia="宋体" w:hAnsi="宋体"/>
                <w:sz w:val="28"/>
                <w:szCs w:val="28"/>
              </w:rPr>
              <w:t>-&gt;database</w:t>
            </w:r>
            <w:r w:rsidR="00427FAC">
              <w:rPr>
                <w:rFonts w:ascii="宋体" w:eastAsia="宋体" w:hAnsi="宋体" w:hint="eastAsia"/>
                <w:sz w:val="28"/>
                <w:szCs w:val="28"/>
              </w:rPr>
              <w:t>数据库</w:t>
            </w:r>
            <w:r>
              <w:rPr>
                <w:rFonts w:ascii="宋体" w:eastAsia="宋体" w:hAnsi="宋体"/>
                <w:sz w:val="28"/>
                <w:szCs w:val="28"/>
              </w:rPr>
              <w:t>-&gt;</w:t>
            </w:r>
            <w:r w:rsidR="00427FAC">
              <w:rPr>
                <w:rFonts w:ascii="宋体" w:eastAsia="宋体" w:hAnsi="宋体"/>
                <w:sz w:val="28"/>
                <w:szCs w:val="28"/>
              </w:rPr>
              <w:t>table(</w:t>
            </w:r>
            <w:r w:rsidR="00427FAC">
              <w:rPr>
                <w:rFonts w:ascii="宋体" w:eastAsia="宋体" w:hAnsi="宋体" w:hint="eastAsia"/>
                <w:sz w:val="28"/>
                <w:szCs w:val="28"/>
              </w:rPr>
              <w:t>数据表</w:t>
            </w:r>
            <w:r w:rsidR="00427FAC">
              <w:rPr>
                <w:rFonts w:ascii="宋体" w:eastAsia="宋体" w:hAnsi="宋体"/>
                <w:sz w:val="28"/>
                <w:szCs w:val="28"/>
              </w:rPr>
              <w:t>)</w:t>
            </w:r>
            <w:r w:rsidR="00427FAC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="00427FAC">
              <w:rPr>
                <w:rFonts w:ascii="宋体" w:eastAsia="宋体" w:hAnsi="宋体"/>
                <w:sz w:val="28"/>
                <w:szCs w:val="28"/>
              </w:rPr>
              <w:t>&gt;row(</w:t>
            </w:r>
            <w:r w:rsidR="00427FAC">
              <w:rPr>
                <w:rFonts w:ascii="宋体" w:eastAsia="宋体" w:hAnsi="宋体" w:hint="eastAsia"/>
                <w:sz w:val="28"/>
                <w:szCs w:val="28"/>
              </w:rPr>
              <w:t>行</w:t>
            </w:r>
            <w:r w:rsidR="00427FAC">
              <w:rPr>
                <w:rFonts w:ascii="宋体" w:eastAsia="宋体" w:hAnsi="宋体"/>
                <w:sz w:val="28"/>
                <w:szCs w:val="28"/>
              </w:rPr>
              <w:t>)-&gt;column(</w:t>
            </w:r>
            <w:r w:rsidR="00427FAC">
              <w:rPr>
                <w:rFonts w:ascii="宋体" w:eastAsia="宋体" w:hAnsi="宋体" w:hint="eastAsia"/>
                <w:sz w:val="28"/>
                <w:szCs w:val="28"/>
              </w:rPr>
              <w:t>列</w:t>
            </w:r>
            <w:r w:rsidR="00427FAC">
              <w:rPr>
                <w:rFonts w:ascii="宋体" w:eastAsia="宋体" w:hAnsi="宋体"/>
                <w:sz w:val="28"/>
                <w:szCs w:val="28"/>
              </w:rPr>
              <w:t>)</w:t>
            </w:r>
          </w:p>
        </w:tc>
      </w:tr>
    </w:tbl>
    <w:p w:rsidR="00B45513" w:rsidRDefault="00FE25D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常见的关系型数据库</w:t>
      </w:r>
    </w:p>
    <w:p w:rsidR="00FE25D0" w:rsidRDefault="00FE25D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SQLite </w:t>
      </w:r>
      <w:r>
        <w:rPr>
          <w:rFonts w:ascii="宋体" w:eastAsia="宋体" w:hAnsi="宋体" w:hint="eastAsia"/>
          <w:sz w:val="28"/>
          <w:szCs w:val="28"/>
        </w:rPr>
        <w:t>微型数据库</w:t>
      </w:r>
    </w:p>
    <w:p w:rsidR="00FE25D0" w:rsidRDefault="00FE25D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SQL Server </w:t>
      </w:r>
      <w:r>
        <w:rPr>
          <w:rFonts w:ascii="宋体" w:eastAsia="宋体" w:hAnsi="宋体" w:hint="eastAsia"/>
          <w:sz w:val="28"/>
          <w:szCs w:val="28"/>
        </w:rPr>
        <w:t>（只能运行在w</w:t>
      </w:r>
      <w:r>
        <w:rPr>
          <w:rFonts w:ascii="宋体" w:eastAsia="宋体" w:hAnsi="宋体"/>
          <w:sz w:val="28"/>
          <w:szCs w:val="28"/>
        </w:rPr>
        <w:t>idows</w:t>
      </w:r>
      <w:r>
        <w:rPr>
          <w:rFonts w:ascii="宋体" w:eastAsia="宋体" w:hAnsi="宋体" w:hint="eastAsia"/>
          <w:sz w:val="28"/>
          <w:szCs w:val="28"/>
        </w:rPr>
        <w:t>系统中，收费，重型数据库）</w:t>
      </w:r>
    </w:p>
    <w:p w:rsidR="00FE25D0" w:rsidRDefault="00FE25D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Oracle</w:t>
      </w:r>
      <w:r>
        <w:rPr>
          <w:rFonts w:ascii="宋体" w:eastAsia="宋体" w:hAnsi="宋体" w:hint="eastAsia"/>
          <w:sz w:val="28"/>
          <w:szCs w:val="28"/>
        </w:rPr>
        <w:t>大型数据库（收费）</w:t>
      </w:r>
    </w:p>
    <w:p w:rsidR="00FE25D0" w:rsidRDefault="00FE25D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Mysql </w:t>
      </w:r>
      <w:r>
        <w:rPr>
          <w:rFonts w:ascii="宋体" w:eastAsia="宋体" w:hAnsi="宋体" w:hint="eastAsia"/>
          <w:sz w:val="28"/>
          <w:szCs w:val="28"/>
        </w:rPr>
        <w:t>中小型数据库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适用于各种操作系统，免费</w:t>
      </w:r>
      <w:r>
        <w:rPr>
          <w:rFonts w:ascii="宋体" w:eastAsia="宋体" w:hAnsi="宋体"/>
          <w:sz w:val="28"/>
          <w:szCs w:val="28"/>
        </w:rPr>
        <w:t>)</w:t>
      </w:r>
    </w:p>
    <w:p w:rsidR="00FE25D0" w:rsidRDefault="00FE25D0">
      <w:pPr>
        <w:rPr>
          <w:rFonts w:ascii="宋体" w:eastAsia="宋体" w:hAnsi="宋体"/>
          <w:sz w:val="28"/>
          <w:szCs w:val="28"/>
        </w:rPr>
      </w:pPr>
    </w:p>
    <w:p w:rsidR="00FE25D0" w:rsidRDefault="00FE25D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</w:t>
      </w:r>
      <w:r>
        <w:rPr>
          <w:rFonts w:ascii="宋体" w:eastAsia="宋体" w:hAnsi="宋体"/>
          <w:sz w:val="28"/>
          <w:szCs w:val="28"/>
        </w:rPr>
        <w:t>MySQL</w:t>
      </w:r>
      <w:r>
        <w:rPr>
          <w:rFonts w:ascii="宋体" w:eastAsia="宋体" w:hAnsi="宋体" w:hint="eastAsia"/>
          <w:sz w:val="28"/>
          <w:szCs w:val="28"/>
        </w:rPr>
        <w:t>数据库</w:t>
      </w:r>
    </w:p>
    <w:p w:rsidR="00FE25D0" w:rsidRDefault="00FE25D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916EED">
        <w:rPr>
          <w:rFonts w:ascii="宋体" w:eastAsia="宋体" w:hAnsi="宋体"/>
          <w:sz w:val="28"/>
          <w:szCs w:val="28"/>
        </w:rPr>
        <w:t>oracle</w:t>
      </w:r>
      <w:r w:rsidR="00916EED">
        <w:rPr>
          <w:rFonts w:ascii="宋体" w:eastAsia="宋体" w:hAnsi="宋体" w:hint="eastAsia"/>
          <w:sz w:val="28"/>
          <w:szCs w:val="28"/>
        </w:rPr>
        <w:t>分支：M</w:t>
      </w:r>
      <w:r w:rsidR="00916EED">
        <w:rPr>
          <w:rFonts w:ascii="宋体" w:eastAsia="宋体" w:hAnsi="宋体"/>
          <w:sz w:val="28"/>
          <w:szCs w:val="28"/>
        </w:rPr>
        <w:t>ysql</w:t>
      </w:r>
    </w:p>
    <w:p w:rsidR="00916EED" w:rsidRDefault="00916EE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martin</w:t>
      </w:r>
      <w:r>
        <w:rPr>
          <w:rFonts w:ascii="宋体" w:eastAsia="宋体" w:hAnsi="宋体" w:hint="eastAsia"/>
          <w:sz w:val="28"/>
          <w:szCs w:val="28"/>
        </w:rPr>
        <w:t>分支：M</w:t>
      </w:r>
      <w:r>
        <w:rPr>
          <w:rFonts w:ascii="宋体" w:eastAsia="宋体" w:hAnsi="宋体"/>
          <w:sz w:val="28"/>
          <w:szCs w:val="28"/>
        </w:rPr>
        <w:t>ariaDB</w:t>
      </w:r>
    </w:p>
    <w:p w:rsidR="00916EED" w:rsidRDefault="00916EE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XAMPP</w:t>
      </w:r>
      <w:r>
        <w:rPr>
          <w:rFonts w:ascii="宋体" w:eastAsia="宋体" w:hAnsi="宋体" w:hint="eastAsia"/>
          <w:sz w:val="28"/>
          <w:szCs w:val="28"/>
        </w:rPr>
        <w:t>软件（软件套装）</w:t>
      </w:r>
    </w:p>
    <w:p w:rsidR="00916EED" w:rsidRDefault="00916EE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服务器套装，包含多款服务器软件m</w:t>
      </w:r>
      <w:r>
        <w:rPr>
          <w:rFonts w:ascii="宋体" w:eastAsia="宋体" w:hAnsi="宋体"/>
          <w:sz w:val="28"/>
          <w:szCs w:val="28"/>
        </w:rPr>
        <w:t>ysql</w:t>
      </w:r>
      <w:r>
        <w:rPr>
          <w:rFonts w:ascii="宋体" w:eastAsia="宋体" w:hAnsi="宋体" w:hint="eastAsia"/>
          <w:sz w:val="28"/>
          <w:szCs w:val="28"/>
        </w:rPr>
        <w:t>、、、</w:t>
      </w:r>
    </w:p>
    <w:p w:rsidR="00916EED" w:rsidRDefault="000177D5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eastAsia="宋体" w:hAnsi="宋体"/>
          <w:sz w:val="28"/>
          <w:szCs w:val="28"/>
        </w:rPr>
        <w:t>mysql</w:t>
      </w:r>
      <w:r>
        <w:rPr>
          <w:rFonts w:ascii="宋体" w:eastAsia="宋体" w:hAnsi="宋体" w:hint="eastAsia"/>
          <w:sz w:val="28"/>
          <w:szCs w:val="28"/>
        </w:rPr>
        <w:t>部署结构</w:t>
      </w:r>
    </w:p>
    <w:p w:rsidR="000177D5" w:rsidRDefault="000177D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服务器端：负责存储维护数据——</w:t>
      </w:r>
      <w:r>
        <w:rPr>
          <w:rFonts w:ascii="宋体" w:eastAsia="宋体" w:hAnsi="宋体"/>
          <w:sz w:val="28"/>
          <w:szCs w:val="28"/>
        </w:rPr>
        <w:t>c:/xammpp/mysql/bin/mysqld.exe</w:t>
      </w:r>
    </w:p>
    <w:p w:rsidR="000177D5" w:rsidRDefault="000177D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确保</w:t>
      </w:r>
      <w:r>
        <w:rPr>
          <w:rFonts w:ascii="宋体" w:eastAsia="宋体" w:hAnsi="宋体"/>
          <w:sz w:val="28"/>
          <w:szCs w:val="28"/>
        </w:rPr>
        <w:t>3306</w:t>
      </w:r>
      <w:r>
        <w:rPr>
          <w:rFonts w:ascii="宋体" w:eastAsia="宋体" w:hAnsi="宋体" w:hint="eastAsia"/>
          <w:sz w:val="28"/>
          <w:szCs w:val="28"/>
        </w:rPr>
        <w:t>端口不被占用</w:t>
      </w:r>
    </w:p>
    <w:p w:rsidR="000177D5" w:rsidRDefault="000177D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客户端：负责向服务器发起增删改查</w:t>
      </w:r>
      <w:r w:rsidR="00FD07B0">
        <w:rPr>
          <w:rFonts w:ascii="宋体" w:eastAsia="宋体" w:hAnsi="宋体" w:hint="eastAsia"/>
          <w:sz w:val="28"/>
          <w:szCs w:val="28"/>
        </w:rPr>
        <w:t>——c</w:t>
      </w:r>
      <w:r w:rsidR="00AD4F08">
        <w:rPr>
          <w:rFonts w:ascii="宋体" w:eastAsia="宋体" w:hAnsi="宋体"/>
          <w:sz w:val="28"/>
          <w:szCs w:val="28"/>
        </w:rPr>
        <w:t>:/xa</w:t>
      </w:r>
      <w:r w:rsidR="00FD07B0">
        <w:rPr>
          <w:rFonts w:ascii="宋体" w:eastAsia="宋体" w:hAnsi="宋体"/>
          <w:sz w:val="28"/>
          <w:szCs w:val="28"/>
        </w:rPr>
        <w:t xml:space="preserve">mpp/mysql/bin/mysql.exe  </w:t>
      </w:r>
      <w:r w:rsidR="00FD07B0">
        <w:rPr>
          <w:rFonts w:ascii="宋体" w:eastAsia="宋体" w:hAnsi="宋体" w:hint="eastAsia"/>
          <w:sz w:val="28"/>
          <w:szCs w:val="28"/>
        </w:rPr>
        <w:t>客户端工具</w:t>
      </w:r>
    </w:p>
    <w:p w:rsidR="00FD07B0" w:rsidRDefault="00AD4F08">
      <w:pPr>
        <w:rPr>
          <w:rFonts w:ascii="宋体" w:eastAsia="宋体" w:hAnsi="宋体"/>
          <w:sz w:val="28"/>
          <w:szCs w:val="28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使用客户端连接服务器端</w:t>
      </w:r>
    </w:p>
    <w:p w:rsidR="00AD4F08" w:rsidRDefault="00AD4F08">
      <w:pPr>
        <w:rPr>
          <w:rFonts w:ascii="宋体" w:eastAsia="宋体" w:hAnsi="宋体"/>
          <w:color w:val="FF0000"/>
          <w:sz w:val="28"/>
          <w:szCs w:val="28"/>
        </w:rPr>
      </w:pPr>
      <w:r w:rsidRPr="00AD4F08">
        <w:rPr>
          <w:rFonts w:ascii="宋体" w:eastAsia="宋体" w:hAnsi="宋体" w:hint="eastAsia"/>
          <w:color w:val="FF0000"/>
          <w:sz w:val="28"/>
          <w:szCs w:val="28"/>
        </w:rPr>
        <w:t>m</w:t>
      </w:r>
      <w:r w:rsidRPr="00AD4F08">
        <w:rPr>
          <w:rFonts w:ascii="宋体" w:eastAsia="宋体" w:hAnsi="宋体"/>
          <w:color w:val="FF0000"/>
          <w:sz w:val="28"/>
          <w:szCs w:val="28"/>
        </w:rPr>
        <w:t xml:space="preserve">ysql.exe  -h127.0.0.1 </w:t>
      </w:r>
      <w:r w:rsidRPr="00AD4F08">
        <w:rPr>
          <w:rFonts w:ascii="宋体" w:eastAsia="宋体" w:hAnsi="宋体" w:hint="eastAsia"/>
          <w:color w:val="FF0000"/>
          <w:sz w:val="28"/>
          <w:szCs w:val="28"/>
        </w:rPr>
        <w:t>-</w:t>
      </w:r>
      <w:r w:rsidRPr="00AD4F08">
        <w:rPr>
          <w:rFonts w:ascii="宋体" w:eastAsia="宋体" w:hAnsi="宋体"/>
          <w:color w:val="FF0000"/>
          <w:sz w:val="28"/>
          <w:szCs w:val="28"/>
        </w:rPr>
        <w:t xml:space="preserve">P3306  </w:t>
      </w:r>
      <w:r w:rsidRPr="00AD4F08">
        <w:rPr>
          <w:rFonts w:ascii="宋体" w:eastAsia="宋体" w:hAnsi="宋体" w:hint="eastAsia"/>
          <w:color w:val="FF0000"/>
          <w:sz w:val="28"/>
          <w:szCs w:val="28"/>
        </w:rPr>
        <w:t>-</w:t>
      </w:r>
      <w:r w:rsidRPr="00AD4F08">
        <w:rPr>
          <w:rFonts w:ascii="宋体" w:eastAsia="宋体" w:hAnsi="宋体"/>
          <w:color w:val="FF0000"/>
          <w:sz w:val="28"/>
          <w:szCs w:val="28"/>
        </w:rPr>
        <w:t>uroot  -p</w:t>
      </w:r>
    </w:p>
    <w:p w:rsidR="00A63DE8" w:rsidRPr="0061380C" w:rsidRDefault="0061380C">
      <w:pPr>
        <w:rPr>
          <w:rFonts w:ascii="宋体" w:eastAsia="宋体" w:hAnsi="宋体"/>
          <w:color w:val="4472C4" w:themeColor="accent5"/>
          <w:sz w:val="28"/>
          <w:szCs w:val="28"/>
        </w:rPr>
      </w:pPr>
      <w:r w:rsidRPr="0061380C">
        <w:rPr>
          <w:rFonts w:ascii="宋体" w:eastAsia="宋体" w:hAnsi="宋体" w:hint="eastAsia"/>
          <w:b/>
          <w:color w:val="FF0000"/>
          <w:sz w:val="28"/>
          <w:szCs w:val="28"/>
        </w:rPr>
        <w:t>简化后可直接输入</w:t>
      </w:r>
      <w:r w:rsidRPr="0061380C">
        <w:rPr>
          <w:rFonts w:ascii="宋体" w:eastAsia="宋体" w:hAnsi="宋体" w:hint="eastAsia"/>
          <w:b/>
          <w:color w:val="4472C4" w:themeColor="accent5"/>
          <w:sz w:val="28"/>
          <w:szCs w:val="28"/>
        </w:rPr>
        <w:t>m</w:t>
      </w:r>
      <w:r w:rsidRPr="0061380C">
        <w:rPr>
          <w:rFonts w:ascii="宋体" w:eastAsia="宋体" w:hAnsi="宋体"/>
          <w:b/>
          <w:color w:val="4472C4" w:themeColor="accent5"/>
          <w:sz w:val="28"/>
          <w:szCs w:val="28"/>
        </w:rPr>
        <w:t>ysql -uroot</w:t>
      </w:r>
    </w:p>
    <w:p w:rsidR="0061380C" w:rsidRDefault="0061380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注意连接的时候在结尾不能加分号。</w:t>
      </w:r>
    </w:p>
    <w:p w:rsidR="00AD4F08" w:rsidRDefault="00AD4F0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-h    :host(</w:t>
      </w:r>
      <w:r>
        <w:rPr>
          <w:rFonts w:ascii="宋体" w:eastAsia="宋体" w:hAnsi="宋体" w:hint="eastAsia"/>
          <w:sz w:val="28"/>
          <w:szCs w:val="28"/>
        </w:rPr>
        <w:t>主机i</w:t>
      </w:r>
      <w:r>
        <w:rPr>
          <w:rFonts w:ascii="宋体" w:eastAsia="宋体" w:hAnsi="宋体"/>
          <w:sz w:val="28"/>
          <w:szCs w:val="28"/>
        </w:rPr>
        <w:t>p</w:t>
      </w:r>
      <w:r>
        <w:rPr>
          <w:rFonts w:ascii="宋体" w:eastAsia="宋体" w:hAnsi="宋体" w:hint="eastAsia"/>
          <w:sz w:val="28"/>
          <w:szCs w:val="28"/>
        </w:rPr>
        <w:t>地址或域名</w:t>
      </w:r>
      <w:r>
        <w:rPr>
          <w:rFonts w:ascii="宋体" w:eastAsia="宋体" w:hAnsi="宋体"/>
          <w:sz w:val="28"/>
          <w:szCs w:val="28"/>
        </w:rPr>
        <w:t>)</w:t>
      </w:r>
    </w:p>
    <w:p w:rsidR="00AD4F08" w:rsidRDefault="00AD4F0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-P    :port(</w:t>
      </w:r>
      <w:r>
        <w:rPr>
          <w:rFonts w:ascii="宋体" w:eastAsia="宋体" w:hAnsi="宋体" w:hint="eastAsia"/>
          <w:sz w:val="28"/>
          <w:szCs w:val="28"/>
        </w:rPr>
        <w:t>大写端口</w:t>
      </w:r>
      <w:r>
        <w:rPr>
          <w:rFonts w:ascii="宋体" w:eastAsia="宋体" w:hAnsi="宋体"/>
          <w:sz w:val="28"/>
          <w:szCs w:val="28"/>
        </w:rPr>
        <w:t>)</w:t>
      </w:r>
    </w:p>
    <w:p w:rsidR="00AD4F08" w:rsidRDefault="00AD4F0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-u    :user(</w:t>
      </w:r>
      <w:r>
        <w:rPr>
          <w:rFonts w:ascii="宋体" w:eastAsia="宋体" w:hAnsi="宋体" w:hint="eastAsia"/>
          <w:sz w:val="28"/>
          <w:szCs w:val="28"/>
        </w:rPr>
        <w:t>用户</w:t>
      </w:r>
      <w:r>
        <w:rPr>
          <w:rFonts w:ascii="宋体" w:eastAsia="宋体" w:hAnsi="宋体"/>
          <w:sz w:val="28"/>
          <w:szCs w:val="28"/>
        </w:rPr>
        <w:t>)</w:t>
      </w:r>
    </w:p>
    <w:p w:rsidR="00AD4F08" w:rsidRDefault="00AD4F0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-p    :password(</w:t>
      </w:r>
      <w:r>
        <w:rPr>
          <w:rFonts w:ascii="宋体" w:eastAsia="宋体" w:hAnsi="宋体" w:hint="eastAsia"/>
          <w:sz w:val="28"/>
          <w:szCs w:val="28"/>
        </w:rPr>
        <w:t>密码</w:t>
      </w:r>
      <w:r>
        <w:rPr>
          <w:rFonts w:ascii="宋体" w:eastAsia="宋体" w:hAnsi="宋体"/>
          <w:sz w:val="28"/>
          <w:szCs w:val="28"/>
        </w:rPr>
        <w:t>)</w:t>
      </w:r>
    </w:p>
    <w:p w:rsidR="0061380C" w:rsidRDefault="0061380C">
      <w:pPr>
        <w:rPr>
          <w:rFonts w:ascii="宋体" w:eastAsia="宋体" w:hAnsi="宋体"/>
          <w:sz w:val="28"/>
          <w:szCs w:val="28"/>
        </w:rPr>
      </w:pPr>
    </w:p>
    <w:p w:rsidR="00A63DE8" w:rsidRDefault="00A63DE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4 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mysql</w:t>
      </w:r>
      <w:r>
        <w:rPr>
          <w:rFonts w:ascii="宋体" w:eastAsia="宋体" w:hAnsi="宋体" w:hint="eastAsia"/>
          <w:sz w:val="28"/>
          <w:szCs w:val="28"/>
        </w:rPr>
        <w:t>常用命令</w:t>
      </w:r>
    </w:p>
    <w:p w:rsidR="00A63DE8" w:rsidRDefault="00A63DE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quit  </w:t>
      </w:r>
      <w:r>
        <w:rPr>
          <w:rFonts w:ascii="宋体" w:eastAsia="宋体" w:hAnsi="宋体" w:hint="eastAsia"/>
          <w:sz w:val="28"/>
          <w:szCs w:val="28"/>
        </w:rPr>
        <w:t>退出服务器连接。</w:t>
      </w:r>
    </w:p>
    <w:p w:rsidR="00A63DE8" w:rsidRDefault="00A63DE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show databases;  </w:t>
      </w:r>
      <w:r>
        <w:rPr>
          <w:rFonts w:ascii="宋体" w:eastAsia="宋体" w:hAnsi="宋体" w:hint="eastAsia"/>
          <w:sz w:val="28"/>
          <w:szCs w:val="28"/>
        </w:rPr>
        <w:t>显示服务器上当前所以数据库。</w:t>
      </w:r>
    </w:p>
    <w:p w:rsidR="00ED6490" w:rsidRDefault="00ED649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use </w:t>
      </w:r>
      <w:r>
        <w:rPr>
          <w:rFonts w:ascii="宋体" w:eastAsia="宋体" w:hAnsi="宋体" w:hint="eastAsia"/>
          <w:sz w:val="28"/>
          <w:szCs w:val="28"/>
        </w:rPr>
        <w:t>数据库名</w:t>
      </w:r>
      <w:r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 w:hint="eastAsia"/>
          <w:sz w:val="28"/>
          <w:szCs w:val="28"/>
        </w:rPr>
        <w:t>进入指定数据库</w:t>
      </w:r>
    </w:p>
    <w:p w:rsidR="00ED6490" w:rsidRDefault="00ED6490">
      <w:pPr>
        <w:rPr>
          <w:rFonts w:ascii="宋体" w:eastAsia="宋体" w:hAnsi="宋体"/>
          <w:sz w:val="28"/>
          <w:szCs w:val="28"/>
        </w:rPr>
      </w:pPr>
    </w:p>
    <w:p w:rsidR="00A63DE8" w:rsidRDefault="00A63DE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61380C">
        <w:rPr>
          <w:rFonts w:ascii="宋体" w:eastAsia="宋体" w:hAnsi="宋体" w:hint="eastAsia"/>
          <w:sz w:val="28"/>
          <w:szCs w:val="28"/>
        </w:rPr>
        <w:t>使用r</w:t>
      </w:r>
      <w:r w:rsidR="0061380C">
        <w:rPr>
          <w:rFonts w:ascii="宋体" w:eastAsia="宋体" w:hAnsi="宋体"/>
          <w:sz w:val="28"/>
          <w:szCs w:val="28"/>
        </w:rPr>
        <w:t>oot</w:t>
      </w:r>
      <w:r w:rsidR="0061380C">
        <w:rPr>
          <w:rFonts w:ascii="宋体" w:eastAsia="宋体" w:hAnsi="宋体" w:hint="eastAsia"/>
          <w:sz w:val="28"/>
          <w:szCs w:val="28"/>
        </w:rPr>
        <w:t>账户查看</w:t>
      </w:r>
    </w:p>
    <w:p w:rsidR="00DB1316" w:rsidRDefault="00A63DE8" w:rsidP="005E5424">
      <w:pPr>
        <w:rPr>
          <w:rFonts w:ascii="宋体" w:eastAsia="宋体" w:hAnsi="宋体"/>
          <w:color w:val="FF0000"/>
          <w:sz w:val="28"/>
          <w:szCs w:val="28"/>
        </w:rPr>
      </w:pPr>
      <w:r w:rsidRPr="008C512A">
        <w:rPr>
          <w:rFonts w:ascii="宋体" w:eastAsia="宋体" w:hAnsi="宋体"/>
          <w:color w:val="FF0000"/>
          <w:sz w:val="28"/>
          <w:szCs w:val="28"/>
        </w:rPr>
        <w:lastRenderedPageBreak/>
        <w:tab/>
      </w:r>
    </w:p>
    <w:p w:rsidR="00DB1316" w:rsidRPr="00DB1316" w:rsidRDefault="00DB1316" w:rsidP="00DB1316">
      <w:pPr>
        <w:rPr>
          <w:rFonts w:ascii="宋体" w:eastAsia="宋体" w:hAnsi="宋体"/>
          <w:color w:val="FF0000"/>
          <w:sz w:val="28"/>
          <w:szCs w:val="28"/>
        </w:rPr>
      </w:pPr>
      <w:r w:rsidRPr="00DB1316">
        <w:rPr>
          <w:rFonts w:ascii="宋体" w:eastAsia="宋体" w:hAnsi="宋体"/>
          <w:color w:val="FF0000"/>
          <w:sz w:val="28"/>
          <w:szCs w:val="28"/>
        </w:rPr>
        <w:t>#设置客户端连接服务器的编码为UTF8</w:t>
      </w:r>
    </w:p>
    <w:p w:rsidR="00DB1316" w:rsidRDefault="00DB1316" w:rsidP="00DB1316">
      <w:pPr>
        <w:rPr>
          <w:rFonts w:ascii="宋体" w:eastAsia="宋体" w:hAnsi="宋体"/>
          <w:color w:val="FF0000"/>
          <w:sz w:val="28"/>
          <w:szCs w:val="28"/>
        </w:rPr>
      </w:pPr>
      <w:r w:rsidRPr="00DB1316">
        <w:rPr>
          <w:rFonts w:ascii="宋体" w:eastAsia="宋体" w:hAnsi="宋体"/>
          <w:color w:val="FF0000"/>
          <w:sz w:val="28"/>
          <w:szCs w:val="28"/>
        </w:rPr>
        <w:t>SET NAMES UTF8;</w:t>
      </w:r>
    </w:p>
    <w:p w:rsidR="005E5424" w:rsidRPr="008C512A" w:rsidRDefault="005E5424" w:rsidP="005E5424">
      <w:pPr>
        <w:rPr>
          <w:rFonts w:ascii="宋体" w:eastAsia="宋体" w:hAnsi="宋体"/>
          <w:color w:val="FF0000"/>
          <w:sz w:val="28"/>
          <w:szCs w:val="28"/>
        </w:rPr>
      </w:pPr>
      <w:r w:rsidRPr="008C512A">
        <w:rPr>
          <w:rFonts w:ascii="宋体" w:eastAsia="宋体" w:hAnsi="宋体"/>
          <w:color w:val="FF0000"/>
          <w:sz w:val="28"/>
          <w:szCs w:val="28"/>
        </w:rPr>
        <w:t>DROP DATABASE IF EXISTS xz ;#</w:t>
      </w:r>
      <w:r w:rsidRPr="008C512A">
        <w:rPr>
          <w:rFonts w:ascii="宋体" w:eastAsia="宋体" w:hAnsi="宋体" w:hint="eastAsia"/>
          <w:color w:val="FF0000"/>
          <w:sz w:val="28"/>
          <w:szCs w:val="28"/>
        </w:rPr>
        <w:t>如果数据库存在，并丢弃</w:t>
      </w:r>
    </w:p>
    <w:p w:rsidR="005E5424" w:rsidRPr="008C512A" w:rsidRDefault="005E5424" w:rsidP="005E5424">
      <w:pPr>
        <w:rPr>
          <w:rFonts w:ascii="宋体" w:eastAsia="宋体" w:hAnsi="宋体"/>
          <w:color w:val="FF0000"/>
          <w:sz w:val="28"/>
          <w:szCs w:val="28"/>
        </w:rPr>
      </w:pPr>
      <w:r w:rsidRPr="008C512A">
        <w:rPr>
          <w:rFonts w:ascii="宋体" w:eastAsia="宋体" w:hAnsi="宋体"/>
          <w:color w:val="FF0000"/>
          <w:sz w:val="28"/>
          <w:szCs w:val="28"/>
        </w:rPr>
        <w:t>CREATE DATABASE xz</w:t>
      </w:r>
      <w:r w:rsidR="00C00B95">
        <w:rPr>
          <w:rFonts w:ascii="宋体" w:eastAsia="宋体" w:hAnsi="宋体"/>
          <w:color w:val="FF0000"/>
          <w:sz w:val="28"/>
          <w:szCs w:val="28"/>
        </w:rPr>
        <w:t xml:space="preserve"> </w:t>
      </w:r>
      <w:r w:rsidR="00C00B95" w:rsidRPr="00C00B95">
        <w:rPr>
          <w:rFonts w:ascii="宋体" w:eastAsia="宋体" w:hAnsi="宋体"/>
          <w:color w:val="FF0000"/>
          <w:sz w:val="28"/>
          <w:szCs w:val="28"/>
        </w:rPr>
        <w:t>CHARSET=UTF8</w:t>
      </w:r>
      <w:r w:rsidRPr="008C512A">
        <w:rPr>
          <w:rFonts w:ascii="宋体" w:eastAsia="宋体" w:hAnsi="宋体"/>
          <w:color w:val="FF0000"/>
          <w:sz w:val="28"/>
          <w:szCs w:val="28"/>
        </w:rPr>
        <w:t>;</w:t>
      </w:r>
      <w:r w:rsidRPr="008C512A">
        <w:rPr>
          <w:rFonts w:ascii="宋体" w:eastAsia="宋体" w:hAnsi="宋体" w:hint="eastAsia"/>
          <w:color w:val="FF0000"/>
          <w:sz w:val="28"/>
          <w:szCs w:val="28"/>
        </w:rPr>
        <w:t>#创建数据库</w:t>
      </w:r>
      <w:r w:rsidR="00C00B95">
        <w:rPr>
          <w:rFonts w:ascii="宋体" w:eastAsia="宋体" w:hAnsi="宋体" w:hint="eastAsia"/>
          <w:color w:val="FF0000"/>
          <w:sz w:val="28"/>
          <w:szCs w:val="28"/>
        </w:rPr>
        <w:t>,并设置U</w:t>
      </w:r>
      <w:r w:rsidR="00C00B95">
        <w:rPr>
          <w:rFonts w:ascii="宋体" w:eastAsia="宋体" w:hAnsi="宋体"/>
          <w:color w:val="FF0000"/>
          <w:sz w:val="28"/>
          <w:szCs w:val="28"/>
        </w:rPr>
        <w:t>TF8</w:t>
      </w:r>
      <w:r w:rsidR="00C00B95">
        <w:rPr>
          <w:rFonts w:ascii="宋体" w:eastAsia="宋体" w:hAnsi="宋体" w:hint="eastAsia"/>
          <w:color w:val="FF0000"/>
          <w:sz w:val="28"/>
          <w:szCs w:val="28"/>
        </w:rPr>
        <w:t>格式。</w:t>
      </w:r>
    </w:p>
    <w:p w:rsidR="005E5424" w:rsidRPr="008C512A" w:rsidRDefault="005E5424" w:rsidP="005E5424">
      <w:pPr>
        <w:rPr>
          <w:rFonts w:ascii="宋体" w:eastAsia="宋体" w:hAnsi="宋体"/>
          <w:color w:val="FF0000"/>
          <w:sz w:val="28"/>
          <w:szCs w:val="28"/>
        </w:rPr>
      </w:pPr>
      <w:r w:rsidRPr="008C512A">
        <w:rPr>
          <w:rFonts w:ascii="宋体" w:eastAsia="宋体" w:hAnsi="宋体"/>
          <w:color w:val="FF0000"/>
          <w:sz w:val="28"/>
          <w:szCs w:val="28"/>
        </w:rPr>
        <w:t>USE xz;</w:t>
      </w:r>
      <w:r w:rsidRPr="008C512A">
        <w:rPr>
          <w:rFonts w:ascii="宋体" w:eastAsia="宋体" w:hAnsi="宋体" w:hint="eastAsia"/>
          <w:color w:val="FF0000"/>
          <w:sz w:val="28"/>
          <w:szCs w:val="28"/>
        </w:rPr>
        <w:t>#使用数据库</w:t>
      </w:r>
    </w:p>
    <w:p w:rsidR="005E5424" w:rsidRPr="005E5424" w:rsidRDefault="005E5424" w:rsidP="005E5424">
      <w:pPr>
        <w:rPr>
          <w:rFonts w:ascii="宋体" w:eastAsia="宋体" w:hAnsi="宋体"/>
          <w:sz w:val="28"/>
          <w:szCs w:val="28"/>
        </w:rPr>
      </w:pPr>
      <w:r w:rsidRPr="008C512A">
        <w:rPr>
          <w:rFonts w:ascii="宋体" w:eastAsia="宋体" w:hAnsi="宋体"/>
          <w:color w:val="FF0000"/>
          <w:sz w:val="28"/>
          <w:szCs w:val="28"/>
        </w:rPr>
        <w:t>CREATE TABLE user</w:t>
      </w:r>
      <w:r w:rsidRPr="008C512A">
        <w:rPr>
          <w:rFonts w:ascii="宋体" w:eastAsia="宋体" w:hAnsi="宋体" w:hint="eastAsia"/>
          <w:color w:val="FF0000"/>
          <w:sz w:val="28"/>
          <w:szCs w:val="28"/>
        </w:rPr>
        <w:t>#在数据库中插入表格</w:t>
      </w:r>
      <w:r w:rsidRPr="005E5424">
        <w:rPr>
          <w:rFonts w:ascii="宋体" w:eastAsia="宋体" w:hAnsi="宋体"/>
          <w:sz w:val="28"/>
          <w:szCs w:val="28"/>
        </w:rPr>
        <w:t xml:space="preserve"> (</w:t>
      </w:r>
    </w:p>
    <w:p w:rsidR="005E5424" w:rsidRPr="005E5424" w:rsidRDefault="005E5424" w:rsidP="005E5424">
      <w:pPr>
        <w:rPr>
          <w:rFonts w:ascii="宋体" w:eastAsia="宋体" w:hAnsi="宋体"/>
          <w:sz w:val="28"/>
          <w:szCs w:val="28"/>
        </w:rPr>
      </w:pPr>
      <w:r w:rsidRPr="005E5424">
        <w:rPr>
          <w:rFonts w:ascii="宋体" w:eastAsia="宋体" w:hAnsi="宋体"/>
          <w:sz w:val="28"/>
          <w:szCs w:val="28"/>
        </w:rPr>
        <w:t>uid INT,</w:t>
      </w:r>
    </w:p>
    <w:p w:rsidR="005E5424" w:rsidRPr="005E5424" w:rsidRDefault="005E5424" w:rsidP="005E5424">
      <w:pPr>
        <w:rPr>
          <w:rFonts w:ascii="宋体" w:eastAsia="宋体" w:hAnsi="宋体"/>
          <w:sz w:val="28"/>
          <w:szCs w:val="28"/>
        </w:rPr>
      </w:pPr>
      <w:r w:rsidRPr="005E5424">
        <w:rPr>
          <w:rFonts w:ascii="宋体" w:eastAsia="宋体" w:hAnsi="宋体"/>
          <w:sz w:val="28"/>
          <w:szCs w:val="28"/>
        </w:rPr>
        <w:t>uname VARCHAR(8),</w:t>
      </w:r>
    </w:p>
    <w:p w:rsidR="005E5424" w:rsidRPr="005E5424" w:rsidRDefault="005E5424" w:rsidP="005E5424">
      <w:pPr>
        <w:rPr>
          <w:rFonts w:ascii="宋体" w:eastAsia="宋体" w:hAnsi="宋体"/>
          <w:sz w:val="28"/>
          <w:szCs w:val="28"/>
        </w:rPr>
      </w:pPr>
      <w:r w:rsidRPr="005E5424">
        <w:rPr>
          <w:rFonts w:ascii="宋体" w:eastAsia="宋体" w:hAnsi="宋体"/>
          <w:sz w:val="28"/>
          <w:szCs w:val="28"/>
        </w:rPr>
        <w:t>upwd VARCHAR(11),</w:t>
      </w:r>
    </w:p>
    <w:p w:rsidR="005E5424" w:rsidRPr="005E5424" w:rsidRDefault="005E5424" w:rsidP="005E5424">
      <w:pPr>
        <w:rPr>
          <w:rFonts w:ascii="宋体" w:eastAsia="宋体" w:hAnsi="宋体"/>
          <w:sz w:val="28"/>
          <w:szCs w:val="28"/>
        </w:rPr>
      </w:pPr>
      <w:r w:rsidRPr="005E5424">
        <w:rPr>
          <w:rFonts w:ascii="宋体" w:eastAsia="宋体" w:hAnsi="宋体"/>
          <w:sz w:val="28"/>
          <w:szCs w:val="28"/>
        </w:rPr>
        <w:t>phone VARCHAR(11),</w:t>
      </w:r>
    </w:p>
    <w:p w:rsidR="005E5424" w:rsidRPr="005E5424" w:rsidRDefault="005E5424" w:rsidP="005E5424">
      <w:pPr>
        <w:rPr>
          <w:rFonts w:ascii="宋体" w:eastAsia="宋体" w:hAnsi="宋体"/>
          <w:sz w:val="28"/>
          <w:szCs w:val="28"/>
        </w:rPr>
      </w:pPr>
      <w:r w:rsidRPr="005E5424">
        <w:rPr>
          <w:rFonts w:ascii="宋体" w:eastAsia="宋体" w:hAnsi="宋体"/>
          <w:sz w:val="28"/>
          <w:szCs w:val="28"/>
        </w:rPr>
        <w:t>sex VARCHAR(1),</w:t>
      </w:r>
    </w:p>
    <w:p w:rsidR="005E5424" w:rsidRPr="005E5424" w:rsidRDefault="005E5424" w:rsidP="005E5424">
      <w:pPr>
        <w:rPr>
          <w:rFonts w:ascii="宋体" w:eastAsia="宋体" w:hAnsi="宋体"/>
          <w:sz w:val="28"/>
          <w:szCs w:val="28"/>
        </w:rPr>
      </w:pPr>
      <w:r w:rsidRPr="005E5424">
        <w:rPr>
          <w:rFonts w:ascii="宋体" w:eastAsia="宋体" w:hAnsi="宋体"/>
          <w:sz w:val="28"/>
          <w:szCs w:val="28"/>
        </w:rPr>
        <w:t>username VARCHAR(5),</w:t>
      </w:r>
    </w:p>
    <w:p w:rsidR="005E5424" w:rsidRPr="005E5424" w:rsidRDefault="005E5424" w:rsidP="005E5424">
      <w:pPr>
        <w:rPr>
          <w:rFonts w:ascii="宋体" w:eastAsia="宋体" w:hAnsi="宋体"/>
          <w:sz w:val="28"/>
          <w:szCs w:val="28"/>
        </w:rPr>
      </w:pPr>
      <w:r w:rsidRPr="005E5424">
        <w:rPr>
          <w:rFonts w:ascii="宋体" w:eastAsia="宋体" w:hAnsi="宋体"/>
          <w:sz w:val="28"/>
          <w:szCs w:val="28"/>
        </w:rPr>
        <w:t>regtime VARCHAR(11),</w:t>
      </w:r>
    </w:p>
    <w:p w:rsidR="005E5424" w:rsidRPr="005E5424" w:rsidRDefault="005E5424" w:rsidP="005E5424">
      <w:pPr>
        <w:rPr>
          <w:rFonts w:ascii="宋体" w:eastAsia="宋体" w:hAnsi="宋体"/>
          <w:sz w:val="28"/>
          <w:szCs w:val="28"/>
        </w:rPr>
      </w:pPr>
      <w:r w:rsidRPr="005E5424">
        <w:rPr>
          <w:rFonts w:ascii="宋体" w:eastAsia="宋体" w:hAnsi="宋体"/>
          <w:sz w:val="28"/>
          <w:szCs w:val="28"/>
        </w:rPr>
        <w:t>isonline VARCHAR(3)</w:t>
      </w:r>
    </w:p>
    <w:p w:rsidR="005E5424" w:rsidRPr="005E5424" w:rsidRDefault="005E5424" w:rsidP="005E5424">
      <w:pPr>
        <w:rPr>
          <w:rFonts w:ascii="宋体" w:eastAsia="宋体" w:hAnsi="宋体"/>
          <w:sz w:val="28"/>
          <w:szCs w:val="28"/>
        </w:rPr>
      </w:pPr>
      <w:r w:rsidRPr="005E5424">
        <w:rPr>
          <w:rFonts w:ascii="宋体" w:eastAsia="宋体" w:hAnsi="宋体"/>
          <w:sz w:val="28"/>
          <w:szCs w:val="28"/>
        </w:rPr>
        <w:t>);</w:t>
      </w:r>
    </w:p>
    <w:p w:rsidR="005E5424" w:rsidRPr="008C512A" w:rsidRDefault="005E5424" w:rsidP="005E5424">
      <w:pPr>
        <w:rPr>
          <w:rFonts w:ascii="宋体" w:eastAsia="宋体" w:hAnsi="宋体"/>
          <w:color w:val="FF0000"/>
          <w:sz w:val="28"/>
          <w:szCs w:val="28"/>
        </w:rPr>
      </w:pPr>
      <w:r w:rsidRPr="008C512A">
        <w:rPr>
          <w:rFonts w:ascii="宋体" w:eastAsia="宋体" w:hAnsi="宋体"/>
          <w:color w:val="FF0000"/>
          <w:sz w:val="28"/>
          <w:szCs w:val="28"/>
        </w:rPr>
        <w:t>INSERT INTO user</w:t>
      </w:r>
    </w:p>
    <w:p w:rsidR="005E5424" w:rsidRPr="005E5424" w:rsidRDefault="005E5424" w:rsidP="005E5424">
      <w:pPr>
        <w:rPr>
          <w:rFonts w:ascii="宋体" w:eastAsia="宋体" w:hAnsi="宋体"/>
          <w:sz w:val="28"/>
          <w:szCs w:val="28"/>
        </w:rPr>
      </w:pPr>
      <w:r w:rsidRPr="008C512A">
        <w:rPr>
          <w:rFonts w:ascii="宋体" w:eastAsia="宋体" w:hAnsi="宋体"/>
          <w:color w:val="FF0000"/>
          <w:sz w:val="28"/>
          <w:szCs w:val="28"/>
        </w:rPr>
        <w:t>VALUES</w:t>
      </w:r>
      <w:r>
        <w:rPr>
          <w:rFonts w:ascii="宋体" w:eastAsia="宋体" w:hAnsi="宋体" w:hint="eastAsia"/>
          <w:sz w:val="28"/>
          <w:szCs w:val="28"/>
        </w:rPr>
        <w:t>在表格中插入数据</w:t>
      </w:r>
      <w:r w:rsidRPr="005E5424">
        <w:rPr>
          <w:rFonts w:ascii="宋体" w:eastAsia="宋体" w:hAnsi="宋体"/>
          <w:sz w:val="28"/>
          <w:szCs w:val="28"/>
        </w:rPr>
        <w:t>('1','maka','110','123456','N','makalili','2019.03.12','yes');</w:t>
      </w:r>
    </w:p>
    <w:p w:rsidR="005E5424" w:rsidRPr="005E5424" w:rsidRDefault="005E5424" w:rsidP="005E5424">
      <w:pPr>
        <w:rPr>
          <w:rFonts w:ascii="宋体" w:eastAsia="宋体" w:hAnsi="宋体"/>
          <w:sz w:val="28"/>
          <w:szCs w:val="28"/>
        </w:rPr>
      </w:pPr>
      <w:r w:rsidRPr="005E5424">
        <w:rPr>
          <w:rFonts w:ascii="宋体" w:eastAsia="宋体" w:hAnsi="宋体"/>
          <w:sz w:val="28"/>
          <w:szCs w:val="28"/>
        </w:rPr>
        <w:t>INSERT INTO user</w:t>
      </w:r>
    </w:p>
    <w:p w:rsidR="005E5424" w:rsidRPr="005E5424" w:rsidRDefault="005E5424" w:rsidP="005E5424">
      <w:pPr>
        <w:rPr>
          <w:rFonts w:ascii="宋体" w:eastAsia="宋体" w:hAnsi="宋体"/>
          <w:sz w:val="28"/>
          <w:szCs w:val="28"/>
        </w:rPr>
      </w:pPr>
      <w:r w:rsidRPr="005E5424">
        <w:rPr>
          <w:rFonts w:ascii="宋体" w:eastAsia="宋体" w:hAnsi="宋体"/>
          <w:sz w:val="28"/>
          <w:szCs w:val="28"/>
        </w:rPr>
        <w:t>VALUES('2','honhon','252','253461','x','lihonhon','2019.03.</w:t>
      </w:r>
      <w:r w:rsidRPr="005E5424">
        <w:rPr>
          <w:rFonts w:ascii="宋体" w:eastAsia="宋体" w:hAnsi="宋体"/>
          <w:sz w:val="28"/>
          <w:szCs w:val="28"/>
        </w:rPr>
        <w:lastRenderedPageBreak/>
        <w:t>11','no');</w:t>
      </w:r>
    </w:p>
    <w:p w:rsidR="005E5424" w:rsidRPr="005E5424" w:rsidRDefault="005E5424" w:rsidP="005E5424">
      <w:pPr>
        <w:rPr>
          <w:rFonts w:ascii="宋体" w:eastAsia="宋体" w:hAnsi="宋体"/>
          <w:sz w:val="28"/>
          <w:szCs w:val="28"/>
        </w:rPr>
      </w:pPr>
      <w:r w:rsidRPr="005E5424">
        <w:rPr>
          <w:rFonts w:ascii="宋体" w:eastAsia="宋体" w:hAnsi="宋体"/>
          <w:sz w:val="28"/>
          <w:szCs w:val="28"/>
        </w:rPr>
        <w:t>INSERT INTO user</w:t>
      </w:r>
    </w:p>
    <w:p w:rsidR="005E5424" w:rsidRPr="005E5424" w:rsidRDefault="005E5424" w:rsidP="005E5424">
      <w:pPr>
        <w:rPr>
          <w:rFonts w:ascii="宋体" w:eastAsia="宋体" w:hAnsi="宋体"/>
          <w:sz w:val="28"/>
          <w:szCs w:val="28"/>
        </w:rPr>
      </w:pPr>
      <w:r w:rsidRPr="005E5424">
        <w:rPr>
          <w:rFonts w:ascii="宋体" w:eastAsia="宋体" w:hAnsi="宋体"/>
          <w:sz w:val="28"/>
          <w:szCs w:val="28"/>
        </w:rPr>
        <w:t>VALUES('3','jiexi','666','546987','N','jiexifeni','2019.03.09','no');</w:t>
      </w:r>
    </w:p>
    <w:p w:rsidR="005E5424" w:rsidRPr="005E5424" w:rsidRDefault="005E5424" w:rsidP="005E5424">
      <w:pPr>
        <w:rPr>
          <w:rFonts w:ascii="宋体" w:eastAsia="宋体" w:hAnsi="宋体"/>
          <w:sz w:val="28"/>
          <w:szCs w:val="28"/>
        </w:rPr>
      </w:pPr>
      <w:r w:rsidRPr="005E5424">
        <w:rPr>
          <w:rFonts w:ascii="宋体" w:eastAsia="宋体" w:hAnsi="宋体"/>
          <w:sz w:val="28"/>
          <w:szCs w:val="28"/>
        </w:rPr>
        <w:t>INSERT INTO user</w:t>
      </w:r>
    </w:p>
    <w:p w:rsidR="005E5424" w:rsidRPr="005E5424" w:rsidRDefault="005E5424" w:rsidP="005E5424">
      <w:pPr>
        <w:rPr>
          <w:rFonts w:ascii="宋体" w:eastAsia="宋体" w:hAnsi="宋体"/>
          <w:sz w:val="28"/>
          <w:szCs w:val="28"/>
        </w:rPr>
      </w:pPr>
      <w:r w:rsidRPr="005E5424">
        <w:rPr>
          <w:rFonts w:ascii="宋体" w:eastAsia="宋体" w:hAnsi="宋体"/>
          <w:sz w:val="28"/>
          <w:szCs w:val="28"/>
        </w:rPr>
        <w:t>VALUES('4','yilisha','858','879456','X','yilishabai','2019.03.08','yes');</w:t>
      </w:r>
    </w:p>
    <w:p w:rsidR="005E5424" w:rsidRPr="005E5424" w:rsidRDefault="005E5424" w:rsidP="005E5424">
      <w:pPr>
        <w:rPr>
          <w:rFonts w:ascii="宋体" w:eastAsia="宋体" w:hAnsi="宋体"/>
          <w:sz w:val="28"/>
          <w:szCs w:val="28"/>
        </w:rPr>
      </w:pPr>
      <w:r w:rsidRPr="005E5424">
        <w:rPr>
          <w:rFonts w:ascii="宋体" w:eastAsia="宋体" w:hAnsi="宋体"/>
          <w:sz w:val="28"/>
          <w:szCs w:val="28"/>
        </w:rPr>
        <w:t>INSERT INTO user</w:t>
      </w:r>
    </w:p>
    <w:p w:rsidR="005E5424" w:rsidRPr="005E5424" w:rsidRDefault="005E5424" w:rsidP="005E5424">
      <w:pPr>
        <w:rPr>
          <w:rFonts w:ascii="宋体" w:eastAsia="宋体" w:hAnsi="宋体"/>
          <w:sz w:val="28"/>
          <w:szCs w:val="28"/>
        </w:rPr>
      </w:pPr>
      <w:r w:rsidRPr="005E5424">
        <w:rPr>
          <w:rFonts w:ascii="宋体" w:eastAsia="宋体" w:hAnsi="宋体"/>
          <w:sz w:val="28"/>
          <w:szCs w:val="28"/>
        </w:rPr>
        <w:t>VALUES('5','mali','586','528963','x','wumali','2019.03.14','yes');</w:t>
      </w:r>
    </w:p>
    <w:p w:rsidR="005E5424" w:rsidRPr="000D13C3" w:rsidRDefault="005E5424" w:rsidP="005E5424">
      <w:pPr>
        <w:rPr>
          <w:rFonts w:ascii="宋体" w:eastAsia="宋体" w:hAnsi="宋体"/>
          <w:color w:val="FF0000"/>
          <w:sz w:val="28"/>
          <w:szCs w:val="28"/>
        </w:rPr>
      </w:pPr>
      <w:r w:rsidRPr="000D13C3">
        <w:rPr>
          <w:rFonts w:ascii="宋体" w:eastAsia="宋体" w:hAnsi="宋体"/>
          <w:color w:val="FF0000"/>
          <w:sz w:val="28"/>
          <w:szCs w:val="28"/>
        </w:rPr>
        <w:t>UPDATE user SET upwd='474',isonline='no' WHERE uid='4';</w:t>
      </w:r>
      <w:r w:rsidRPr="000D13C3">
        <w:rPr>
          <w:rFonts w:ascii="宋体" w:eastAsia="宋体" w:hAnsi="宋体" w:hint="eastAsia"/>
          <w:color w:val="FF0000"/>
          <w:sz w:val="28"/>
          <w:szCs w:val="28"/>
        </w:rPr>
        <w:t>#修改表格中的数据</w:t>
      </w:r>
    </w:p>
    <w:p w:rsidR="005E5424" w:rsidRPr="000D13C3" w:rsidRDefault="005E5424" w:rsidP="005E5424">
      <w:pPr>
        <w:rPr>
          <w:rFonts w:ascii="宋体" w:eastAsia="宋体" w:hAnsi="宋体"/>
          <w:color w:val="FF0000"/>
          <w:sz w:val="28"/>
          <w:szCs w:val="28"/>
        </w:rPr>
      </w:pPr>
      <w:r w:rsidRPr="005E5424">
        <w:rPr>
          <w:rFonts w:ascii="宋体" w:eastAsia="宋体" w:hAnsi="宋体"/>
          <w:sz w:val="28"/>
          <w:szCs w:val="28"/>
        </w:rPr>
        <w:t>UPDATE user SET upwd='753',isonline='yes' WHERE uid='2';</w:t>
      </w:r>
      <w:r w:rsidRPr="000D13C3">
        <w:rPr>
          <w:rFonts w:ascii="宋体" w:eastAsia="宋体" w:hAnsi="宋体" w:hint="eastAsia"/>
          <w:color w:val="FF0000"/>
          <w:sz w:val="28"/>
          <w:szCs w:val="28"/>
        </w:rPr>
        <w:t>#删除数据</w:t>
      </w:r>
    </w:p>
    <w:p w:rsidR="005E5424" w:rsidRPr="000D13C3" w:rsidRDefault="005E5424" w:rsidP="005E5424">
      <w:pPr>
        <w:rPr>
          <w:rFonts w:ascii="宋体" w:eastAsia="宋体" w:hAnsi="宋体"/>
          <w:color w:val="FF0000"/>
          <w:sz w:val="28"/>
          <w:szCs w:val="28"/>
        </w:rPr>
      </w:pPr>
      <w:r w:rsidRPr="000D13C3">
        <w:rPr>
          <w:rFonts w:ascii="宋体" w:eastAsia="宋体" w:hAnsi="宋体"/>
          <w:color w:val="FF0000"/>
          <w:sz w:val="28"/>
          <w:szCs w:val="28"/>
        </w:rPr>
        <w:t>DELETE FROM user WHERE uid='4';</w:t>
      </w:r>
    </w:p>
    <w:p w:rsidR="005E5424" w:rsidRPr="005E5424" w:rsidRDefault="005E5424" w:rsidP="005E5424">
      <w:pPr>
        <w:rPr>
          <w:rFonts w:ascii="宋体" w:eastAsia="宋体" w:hAnsi="宋体"/>
          <w:sz w:val="28"/>
          <w:szCs w:val="28"/>
        </w:rPr>
      </w:pPr>
      <w:r w:rsidRPr="005E5424">
        <w:rPr>
          <w:rFonts w:ascii="宋体" w:eastAsia="宋体" w:hAnsi="宋体"/>
          <w:sz w:val="28"/>
          <w:szCs w:val="28"/>
        </w:rPr>
        <w:t>DELETE FROM user WHERE uid='1';</w:t>
      </w:r>
    </w:p>
    <w:p w:rsidR="00A63DE8" w:rsidRDefault="005E5424" w:rsidP="005E5424">
      <w:pPr>
        <w:rPr>
          <w:rFonts w:ascii="宋体" w:eastAsia="宋体" w:hAnsi="宋体"/>
          <w:color w:val="FF0000"/>
          <w:sz w:val="28"/>
          <w:szCs w:val="28"/>
        </w:rPr>
      </w:pPr>
      <w:r w:rsidRPr="000D13C3">
        <w:rPr>
          <w:rFonts w:ascii="宋体" w:eastAsia="宋体" w:hAnsi="宋体"/>
          <w:color w:val="FF0000"/>
          <w:sz w:val="28"/>
          <w:szCs w:val="28"/>
        </w:rPr>
        <w:t>SELECT*FROM USER</w:t>
      </w:r>
      <w:r w:rsidRPr="000D13C3">
        <w:rPr>
          <w:rFonts w:ascii="宋体" w:eastAsia="宋体" w:hAnsi="宋体" w:hint="eastAsia"/>
          <w:color w:val="FF0000"/>
          <w:sz w:val="28"/>
          <w:szCs w:val="28"/>
        </w:rPr>
        <w:t>#显示表格中的所有数据</w:t>
      </w:r>
    </w:p>
    <w:p w:rsidR="0024354D" w:rsidRDefault="0024354D" w:rsidP="005E5424">
      <w:pPr>
        <w:rPr>
          <w:rFonts w:ascii="宋体" w:eastAsia="宋体" w:hAnsi="宋体"/>
          <w:color w:val="FF0000"/>
          <w:sz w:val="28"/>
          <w:szCs w:val="28"/>
        </w:rPr>
      </w:pPr>
    </w:p>
    <w:p w:rsidR="0024354D" w:rsidRDefault="0024354D" w:rsidP="005E5424">
      <w:pPr>
        <w:rPr>
          <w:rFonts w:ascii="宋体" w:eastAsia="宋体" w:hAnsi="宋体"/>
          <w:color w:val="FF0000"/>
          <w:sz w:val="28"/>
          <w:szCs w:val="28"/>
        </w:rPr>
      </w:pPr>
    </w:p>
    <w:p w:rsidR="0024354D" w:rsidRDefault="0024354D" w:rsidP="005E5424">
      <w:pPr>
        <w:rPr>
          <w:rFonts w:ascii="宋体" w:eastAsia="宋体" w:hAnsi="宋体"/>
          <w:color w:val="FF0000"/>
          <w:sz w:val="28"/>
          <w:szCs w:val="28"/>
        </w:rPr>
      </w:pPr>
    </w:p>
    <w:p w:rsidR="0024354D" w:rsidRDefault="0024354D" w:rsidP="005E5424">
      <w:pPr>
        <w:rPr>
          <w:rFonts w:ascii="宋体" w:eastAsia="宋体" w:hAnsi="宋体"/>
          <w:color w:val="FF0000"/>
          <w:sz w:val="28"/>
          <w:szCs w:val="28"/>
        </w:rPr>
      </w:pPr>
    </w:p>
    <w:p w:rsidR="0024354D" w:rsidRDefault="0024354D" w:rsidP="005E5424">
      <w:pPr>
        <w:rPr>
          <w:rFonts w:ascii="宋体" w:eastAsia="宋体" w:hAnsi="宋体"/>
          <w:color w:val="FF0000"/>
          <w:sz w:val="28"/>
          <w:szCs w:val="28"/>
        </w:rPr>
      </w:pPr>
    </w:p>
    <w:p w:rsidR="0024354D" w:rsidRPr="007A5AC2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1、</w:t>
      </w:r>
      <w:r w:rsidRPr="007A5AC2">
        <w:rPr>
          <w:rFonts w:ascii="宋体" w:eastAsia="宋体" w:hAnsi="宋体" w:hint="eastAsia"/>
          <w:sz w:val="28"/>
          <w:szCs w:val="28"/>
        </w:rPr>
        <w:t>标准</w:t>
      </w:r>
      <w:r w:rsidRPr="007A5AC2">
        <w:rPr>
          <w:rFonts w:ascii="宋体" w:eastAsia="宋体" w:hAnsi="宋体"/>
          <w:sz w:val="28"/>
          <w:szCs w:val="28"/>
        </w:rPr>
        <w:t>SQL</w:t>
      </w:r>
      <w:r w:rsidRPr="007A5AC2">
        <w:rPr>
          <w:rFonts w:ascii="宋体" w:eastAsia="宋体" w:hAnsi="宋体" w:hint="eastAsia"/>
          <w:sz w:val="28"/>
          <w:szCs w:val="28"/>
        </w:rPr>
        <w:t>命令分类</w:t>
      </w:r>
    </w:p>
    <w:p w:rsidR="0024354D" w:rsidRPr="007A5AC2" w:rsidRDefault="0024354D" w:rsidP="0024354D">
      <w:pPr>
        <w:rPr>
          <w:rFonts w:ascii="宋体" w:eastAsia="宋体" w:hAnsi="宋体"/>
          <w:sz w:val="28"/>
          <w:szCs w:val="28"/>
        </w:rPr>
      </w:pPr>
      <w:r w:rsidRPr="007A5AC2">
        <w:rPr>
          <w:rFonts w:ascii="宋体" w:eastAsia="宋体" w:hAnsi="宋体" w:hint="eastAsia"/>
          <w:sz w:val="28"/>
          <w:szCs w:val="28"/>
        </w:rPr>
        <w:t>D</w:t>
      </w:r>
      <w:r w:rsidRPr="007A5AC2">
        <w:rPr>
          <w:rFonts w:ascii="宋体" w:eastAsia="宋体" w:hAnsi="宋体"/>
          <w:sz w:val="28"/>
          <w:szCs w:val="28"/>
        </w:rPr>
        <w:t>DL</w:t>
      </w:r>
      <w:r w:rsidRPr="007A5AC2">
        <w:rPr>
          <w:rFonts w:ascii="宋体" w:eastAsia="宋体" w:hAnsi="宋体" w:hint="eastAsia"/>
          <w:sz w:val="28"/>
          <w:szCs w:val="28"/>
        </w:rPr>
        <w:t>：</w:t>
      </w:r>
      <w:r w:rsidRPr="007A5AC2">
        <w:rPr>
          <w:rFonts w:ascii="宋体" w:eastAsia="宋体" w:hAnsi="宋体"/>
          <w:sz w:val="28"/>
          <w:szCs w:val="28"/>
        </w:rPr>
        <w:t xml:space="preserve">Data Define Language </w:t>
      </w:r>
      <w:r w:rsidRPr="007A5AC2">
        <w:rPr>
          <w:rFonts w:ascii="宋体" w:eastAsia="宋体" w:hAnsi="宋体" w:hint="eastAsia"/>
          <w:sz w:val="28"/>
          <w:szCs w:val="28"/>
        </w:rPr>
        <w:t>定义数据结构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color w:val="FF0000"/>
          <w:sz w:val="28"/>
          <w:szCs w:val="28"/>
        </w:rPr>
        <w:t xml:space="preserve">  </w:t>
      </w:r>
      <w:r w:rsidRPr="007A5AC2">
        <w:rPr>
          <w:rFonts w:ascii="宋体" w:eastAsia="宋体" w:hAnsi="宋体" w:hint="eastAsia"/>
          <w:color w:val="FF0000"/>
          <w:sz w:val="28"/>
          <w:szCs w:val="28"/>
        </w:rPr>
        <w:t>C</w:t>
      </w:r>
      <w:r w:rsidRPr="007A5AC2">
        <w:rPr>
          <w:rFonts w:ascii="宋体" w:eastAsia="宋体" w:hAnsi="宋体"/>
          <w:color w:val="FF0000"/>
          <w:sz w:val="28"/>
          <w:szCs w:val="28"/>
        </w:rPr>
        <w:t>REATE/DROP/</w:t>
      </w:r>
      <w:r>
        <w:rPr>
          <w:rFonts w:ascii="宋体" w:eastAsia="宋体" w:hAnsi="宋体"/>
          <w:sz w:val="28"/>
          <w:szCs w:val="28"/>
        </w:rPr>
        <w:t>ALTER(</w:t>
      </w:r>
      <w:r>
        <w:rPr>
          <w:rFonts w:ascii="宋体" w:eastAsia="宋体" w:hAnsi="宋体" w:hint="eastAsia"/>
          <w:sz w:val="28"/>
          <w:szCs w:val="28"/>
        </w:rPr>
        <w:t>修改表的结构</w:t>
      </w:r>
      <w:r>
        <w:rPr>
          <w:rFonts w:ascii="宋体" w:eastAsia="宋体" w:hAnsi="宋体"/>
          <w:sz w:val="28"/>
          <w:szCs w:val="28"/>
        </w:rPr>
        <w:t>)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D</w:t>
      </w:r>
      <w:r>
        <w:rPr>
          <w:rFonts w:ascii="宋体" w:eastAsia="宋体" w:hAnsi="宋体"/>
          <w:sz w:val="28"/>
          <w:szCs w:val="28"/>
        </w:rPr>
        <w:t xml:space="preserve">ML:Data Manipulate Language </w:t>
      </w:r>
      <w:r>
        <w:rPr>
          <w:rFonts w:ascii="宋体" w:eastAsia="宋体" w:hAnsi="宋体" w:hint="eastAsia"/>
          <w:sz w:val="28"/>
          <w:szCs w:val="28"/>
        </w:rPr>
        <w:t>操作数据</w:t>
      </w:r>
    </w:p>
    <w:p w:rsidR="0024354D" w:rsidRDefault="0024354D" w:rsidP="0024354D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D738C9">
        <w:rPr>
          <w:rFonts w:ascii="宋体" w:eastAsia="宋体" w:hAnsi="宋体"/>
          <w:color w:val="FF0000"/>
          <w:sz w:val="28"/>
          <w:szCs w:val="28"/>
        </w:rPr>
        <w:t xml:space="preserve"> INSERT/UPDATE/DELETE</w:t>
      </w:r>
    </w:p>
    <w:p w:rsidR="0024354D" w:rsidRPr="00D738C9" w:rsidRDefault="0024354D" w:rsidP="0024354D">
      <w:pPr>
        <w:rPr>
          <w:rFonts w:ascii="宋体" w:eastAsia="宋体" w:hAnsi="宋体"/>
          <w:sz w:val="28"/>
          <w:szCs w:val="28"/>
        </w:rPr>
      </w:pPr>
      <w:r w:rsidRPr="00D738C9">
        <w:rPr>
          <w:rFonts w:ascii="宋体" w:eastAsia="宋体" w:hAnsi="宋体"/>
          <w:sz w:val="28"/>
          <w:szCs w:val="28"/>
        </w:rPr>
        <w:t xml:space="preserve">DQL:Data Query Language </w:t>
      </w:r>
      <w:r w:rsidRPr="00D738C9">
        <w:rPr>
          <w:rFonts w:ascii="宋体" w:eastAsia="宋体" w:hAnsi="宋体" w:hint="eastAsia"/>
          <w:sz w:val="28"/>
          <w:szCs w:val="28"/>
        </w:rPr>
        <w:t>查询数据</w:t>
      </w:r>
    </w:p>
    <w:p w:rsidR="0024354D" w:rsidRDefault="0024354D" w:rsidP="0024354D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color w:val="FF0000"/>
          <w:sz w:val="28"/>
          <w:szCs w:val="28"/>
        </w:rPr>
        <w:t xml:space="preserve">  </w:t>
      </w:r>
      <w:r>
        <w:rPr>
          <w:rFonts w:ascii="宋体" w:eastAsia="宋体" w:hAnsi="宋体" w:hint="eastAsia"/>
          <w:color w:val="FF0000"/>
          <w:sz w:val="28"/>
          <w:szCs w:val="28"/>
        </w:rPr>
        <w:t>S</w:t>
      </w:r>
      <w:r>
        <w:rPr>
          <w:rFonts w:ascii="宋体" w:eastAsia="宋体" w:hAnsi="宋体"/>
          <w:color w:val="FF0000"/>
          <w:sz w:val="28"/>
          <w:szCs w:val="28"/>
        </w:rPr>
        <w:t>ELECT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DCL:Data Control Lagnguage </w:t>
      </w:r>
      <w:r>
        <w:rPr>
          <w:rFonts w:ascii="宋体" w:eastAsia="宋体" w:hAnsi="宋体" w:hint="eastAsia"/>
          <w:sz w:val="28"/>
          <w:szCs w:val="28"/>
        </w:rPr>
        <w:t>控制用户权限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GRANT(</w:t>
      </w:r>
      <w:r>
        <w:rPr>
          <w:rFonts w:ascii="宋体" w:eastAsia="宋体" w:hAnsi="宋体" w:hint="eastAsia"/>
          <w:sz w:val="28"/>
          <w:szCs w:val="28"/>
        </w:rPr>
        <w:t>授权</w:t>
      </w:r>
      <w:r>
        <w:rPr>
          <w:rFonts w:ascii="宋体" w:eastAsia="宋体" w:hAnsi="宋体"/>
          <w:sz w:val="28"/>
          <w:szCs w:val="28"/>
        </w:rPr>
        <w:t>)/REVOKE(</w:t>
      </w:r>
      <w:r>
        <w:rPr>
          <w:rFonts w:ascii="宋体" w:eastAsia="宋体" w:hAnsi="宋体" w:hint="eastAsia"/>
          <w:sz w:val="28"/>
          <w:szCs w:val="28"/>
        </w:rPr>
        <w:t>收权</w:t>
      </w:r>
      <w:r>
        <w:rPr>
          <w:rFonts w:ascii="宋体" w:eastAsia="宋体" w:hAnsi="宋体"/>
          <w:sz w:val="28"/>
          <w:szCs w:val="28"/>
        </w:rPr>
        <w:t>)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、计算机中存储字符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（1）如何存储英文字符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ASCII :</w:t>
      </w:r>
      <w:r>
        <w:rPr>
          <w:rFonts w:ascii="宋体" w:eastAsia="宋体" w:hAnsi="宋体" w:hint="eastAsia"/>
          <w:sz w:val="28"/>
          <w:szCs w:val="28"/>
        </w:rPr>
        <w:t>码总共有1</w:t>
      </w:r>
      <w:r>
        <w:rPr>
          <w:rFonts w:ascii="宋体" w:eastAsia="宋体" w:hAnsi="宋体"/>
          <w:sz w:val="28"/>
          <w:szCs w:val="28"/>
        </w:rPr>
        <w:t>28</w:t>
      </w:r>
      <w:r>
        <w:rPr>
          <w:rFonts w:ascii="宋体" w:eastAsia="宋体" w:hAnsi="宋体" w:hint="eastAsia"/>
          <w:sz w:val="28"/>
          <w:szCs w:val="28"/>
        </w:rPr>
        <w:t>个，对所有英文字母和符合进行编码。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abc 9798999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Latin-1(</w:t>
      </w:r>
      <w:r>
        <w:rPr>
          <w:rFonts w:ascii="宋体" w:eastAsia="宋体" w:hAnsi="宋体" w:hint="eastAsia"/>
          <w:sz w:val="28"/>
          <w:szCs w:val="28"/>
        </w:rPr>
        <w:t>拉丁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：总共有2</w:t>
      </w:r>
      <w:r>
        <w:rPr>
          <w:rFonts w:ascii="宋体" w:eastAsia="宋体" w:hAnsi="宋体"/>
          <w:sz w:val="28"/>
          <w:szCs w:val="28"/>
        </w:rPr>
        <w:t>56</w:t>
      </w:r>
      <w:r>
        <w:rPr>
          <w:rFonts w:ascii="宋体" w:eastAsia="宋体" w:hAnsi="宋体" w:hint="eastAsia"/>
          <w:sz w:val="28"/>
          <w:szCs w:val="28"/>
        </w:rPr>
        <w:t>，兼容A</w:t>
      </w:r>
      <w:r>
        <w:rPr>
          <w:rFonts w:ascii="宋体" w:eastAsia="宋体" w:hAnsi="宋体"/>
          <w:sz w:val="28"/>
          <w:szCs w:val="28"/>
        </w:rPr>
        <w:t>SCII</w:t>
      </w:r>
      <w:r>
        <w:rPr>
          <w:rFonts w:ascii="宋体" w:eastAsia="宋体" w:hAnsi="宋体" w:hint="eastAsia"/>
          <w:sz w:val="28"/>
          <w:szCs w:val="28"/>
        </w:rPr>
        <w:t>码，同时对欧洲符号进行编码，</w:t>
      </w:r>
      <w:r>
        <w:rPr>
          <w:rFonts w:ascii="宋体" w:eastAsia="宋体" w:hAnsi="宋体"/>
          <w:sz w:val="28"/>
          <w:szCs w:val="28"/>
        </w:rPr>
        <w:t>mysql</w:t>
      </w:r>
      <w:r>
        <w:rPr>
          <w:rFonts w:ascii="宋体" w:eastAsia="宋体" w:hAnsi="宋体" w:hint="eastAsia"/>
          <w:sz w:val="28"/>
          <w:szCs w:val="28"/>
        </w:rPr>
        <w:t>默认使用这种编码。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（2）如何存储中文字符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GB2312: (</w:t>
      </w:r>
      <w:r>
        <w:rPr>
          <w:rFonts w:ascii="宋体" w:eastAsia="宋体" w:hAnsi="宋体" w:hint="eastAsia"/>
          <w:sz w:val="28"/>
          <w:szCs w:val="28"/>
        </w:rPr>
        <w:t>国标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对常用6千多汉字进行编码，兼容A</w:t>
      </w:r>
      <w:r>
        <w:rPr>
          <w:rFonts w:ascii="宋体" w:eastAsia="宋体" w:hAnsi="宋体"/>
          <w:sz w:val="28"/>
          <w:szCs w:val="28"/>
        </w:rPr>
        <w:t>SCII</w:t>
      </w:r>
      <w:r>
        <w:rPr>
          <w:rFonts w:ascii="宋体" w:eastAsia="宋体" w:hAnsi="宋体" w:hint="eastAsia"/>
          <w:sz w:val="28"/>
          <w:szCs w:val="28"/>
        </w:rPr>
        <w:t>码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GBK: </w:t>
      </w:r>
      <w:r>
        <w:rPr>
          <w:rFonts w:ascii="宋体" w:eastAsia="宋体" w:hAnsi="宋体" w:hint="eastAsia"/>
          <w:sz w:val="28"/>
          <w:szCs w:val="28"/>
        </w:rPr>
        <w:t>对两万多汉字进行编码，兼容G</w:t>
      </w:r>
      <w:r>
        <w:rPr>
          <w:rFonts w:ascii="宋体" w:eastAsia="宋体" w:hAnsi="宋体"/>
          <w:sz w:val="28"/>
          <w:szCs w:val="28"/>
        </w:rPr>
        <w:t>B2312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BIG5</w:t>
      </w:r>
      <w:r>
        <w:rPr>
          <w:rFonts w:ascii="宋体" w:eastAsia="宋体" w:hAnsi="宋体" w:hint="eastAsia"/>
          <w:sz w:val="28"/>
          <w:szCs w:val="28"/>
        </w:rPr>
        <w:t>：台湾繁体字编码，兼容A</w:t>
      </w:r>
      <w:r>
        <w:rPr>
          <w:rFonts w:ascii="宋体" w:eastAsia="宋体" w:hAnsi="宋体"/>
          <w:sz w:val="28"/>
          <w:szCs w:val="28"/>
        </w:rPr>
        <w:t>SCII</w:t>
      </w:r>
      <w:r>
        <w:rPr>
          <w:rFonts w:ascii="宋体" w:eastAsia="宋体" w:hAnsi="宋体" w:hint="eastAsia"/>
          <w:sz w:val="28"/>
          <w:szCs w:val="28"/>
        </w:rPr>
        <w:t>码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Unicode:</w:t>
      </w:r>
      <w:r>
        <w:rPr>
          <w:rFonts w:ascii="宋体" w:eastAsia="宋体" w:hAnsi="宋体" w:hint="eastAsia"/>
          <w:sz w:val="28"/>
          <w:szCs w:val="28"/>
        </w:rPr>
        <w:t>对世界上主流国家常用的语言进行了编码，兼容A</w:t>
      </w:r>
      <w:r>
        <w:rPr>
          <w:rFonts w:ascii="宋体" w:eastAsia="宋体" w:hAnsi="宋体"/>
          <w:sz w:val="28"/>
          <w:szCs w:val="28"/>
        </w:rPr>
        <w:t>SCII</w:t>
      </w:r>
      <w:r>
        <w:rPr>
          <w:rFonts w:ascii="宋体" w:eastAsia="宋体" w:hAnsi="宋体" w:hint="eastAsia"/>
          <w:sz w:val="28"/>
          <w:szCs w:val="28"/>
        </w:rPr>
        <w:t>码，不兼容G</w:t>
      </w:r>
      <w:r>
        <w:rPr>
          <w:rFonts w:ascii="宋体" w:eastAsia="宋体" w:hAnsi="宋体"/>
          <w:sz w:val="28"/>
          <w:szCs w:val="28"/>
        </w:rPr>
        <w:t>B2312</w:t>
      </w:r>
      <w:r>
        <w:rPr>
          <w:rFonts w:ascii="宋体" w:eastAsia="宋体" w:hAnsi="宋体" w:hint="eastAsia"/>
          <w:sz w:val="28"/>
          <w:szCs w:val="28"/>
        </w:rPr>
        <w:t>、G</w:t>
      </w:r>
      <w:r>
        <w:rPr>
          <w:rFonts w:ascii="宋体" w:eastAsia="宋体" w:hAnsi="宋体"/>
          <w:sz w:val="28"/>
          <w:szCs w:val="28"/>
        </w:rPr>
        <w:t>BK</w:t>
      </w:r>
      <w:r>
        <w:rPr>
          <w:rFonts w:ascii="宋体" w:eastAsia="宋体" w:hAnsi="宋体" w:hint="eastAsia"/>
          <w:sz w:val="28"/>
          <w:szCs w:val="28"/>
        </w:rPr>
        <w:t>、B</w:t>
      </w:r>
      <w:r>
        <w:rPr>
          <w:rFonts w:ascii="宋体" w:eastAsia="宋体" w:hAnsi="宋体"/>
          <w:sz w:val="28"/>
          <w:szCs w:val="28"/>
        </w:rPr>
        <w:t>IG5.</w:t>
      </w:r>
      <w:r>
        <w:rPr>
          <w:rFonts w:ascii="宋体" w:eastAsia="宋体" w:hAnsi="宋体" w:hint="eastAsia"/>
          <w:sz w:val="28"/>
          <w:szCs w:val="28"/>
        </w:rPr>
        <w:t>具体分为U</w:t>
      </w:r>
      <w:r>
        <w:rPr>
          <w:rFonts w:ascii="宋体" w:eastAsia="宋体" w:hAnsi="宋体"/>
          <w:sz w:val="28"/>
          <w:szCs w:val="28"/>
        </w:rPr>
        <w:t>TF-8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UTF-16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UTF-32</w:t>
      </w:r>
      <w:r>
        <w:rPr>
          <w:rFonts w:ascii="宋体" w:eastAsia="宋体" w:hAnsi="宋体" w:hint="eastAsia"/>
          <w:sz w:val="28"/>
          <w:szCs w:val="28"/>
        </w:rPr>
        <w:t>存储方案。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（3）、解决m</w:t>
      </w:r>
      <w:r>
        <w:rPr>
          <w:rFonts w:ascii="宋体" w:eastAsia="宋体" w:hAnsi="宋体"/>
          <w:sz w:val="28"/>
          <w:szCs w:val="28"/>
        </w:rPr>
        <w:t>ysql</w:t>
      </w:r>
      <w:r>
        <w:rPr>
          <w:rFonts w:ascii="宋体" w:eastAsia="宋体" w:hAnsi="宋体" w:hint="eastAsia"/>
          <w:sz w:val="28"/>
          <w:szCs w:val="28"/>
        </w:rPr>
        <w:t>存储中文乱码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使用U</w:t>
      </w:r>
      <w:r>
        <w:rPr>
          <w:rFonts w:ascii="宋体" w:eastAsia="宋体" w:hAnsi="宋体"/>
          <w:sz w:val="28"/>
          <w:szCs w:val="28"/>
        </w:rPr>
        <w:t>TF-8</w:t>
      </w:r>
      <w:r>
        <w:rPr>
          <w:rFonts w:ascii="宋体" w:eastAsia="宋体" w:hAnsi="宋体" w:hint="eastAsia"/>
          <w:sz w:val="28"/>
          <w:szCs w:val="28"/>
        </w:rPr>
        <w:t>编码形式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SET NAMES UTF8;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sql</w:t>
      </w:r>
      <w:r>
        <w:rPr>
          <w:rFonts w:ascii="宋体" w:eastAsia="宋体" w:hAnsi="宋体" w:hint="eastAsia"/>
          <w:sz w:val="28"/>
          <w:szCs w:val="28"/>
        </w:rPr>
        <w:t>脚本文件另存为的编码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客户端连接服务器的编码（S</w:t>
      </w:r>
      <w:r>
        <w:rPr>
          <w:rFonts w:ascii="宋体" w:eastAsia="宋体" w:hAnsi="宋体"/>
          <w:sz w:val="28"/>
          <w:szCs w:val="28"/>
        </w:rPr>
        <w:t>ET NAMES UTF8</w:t>
      </w:r>
      <w:r>
        <w:rPr>
          <w:rFonts w:ascii="宋体" w:eastAsia="宋体" w:hAnsi="宋体" w:hint="eastAsia"/>
          <w:sz w:val="28"/>
          <w:szCs w:val="28"/>
        </w:rPr>
        <w:t>）;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服务器端创建数据库使用的编码（C</w:t>
      </w:r>
      <w:r>
        <w:rPr>
          <w:rFonts w:ascii="宋体" w:eastAsia="宋体" w:hAnsi="宋体"/>
          <w:sz w:val="28"/>
          <w:szCs w:val="28"/>
        </w:rPr>
        <w:t>HARSET=UTF8</w:t>
      </w:r>
      <w:r>
        <w:rPr>
          <w:rFonts w:ascii="宋体" w:eastAsia="宋体" w:hAnsi="宋体" w:hint="eastAsia"/>
          <w:sz w:val="28"/>
          <w:szCs w:val="28"/>
        </w:rPr>
        <w:t>）;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编写脚本文件0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/>
          <w:sz w:val="28"/>
          <w:szCs w:val="28"/>
        </w:rPr>
        <w:t>dang.sql</w:t>
      </w:r>
      <w:r>
        <w:rPr>
          <w:rFonts w:ascii="宋体" w:eastAsia="宋体" w:hAnsi="宋体" w:hint="eastAsia"/>
          <w:sz w:val="28"/>
          <w:szCs w:val="28"/>
        </w:rPr>
        <w:t>，创建数据库d</w:t>
      </w:r>
      <w:r>
        <w:rPr>
          <w:rFonts w:ascii="宋体" w:eastAsia="宋体" w:hAnsi="宋体"/>
          <w:sz w:val="28"/>
          <w:szCs w:val="28"/>
        </w:rPr>
        <w:t>ang,</w:t>
      </w:r>
      <w:r>
        <w:rPr>
          <w:rFonts w:ascii="宋体" w:eastAsia="宋体" w:hAnsi="宋体" w:hint="eastAsia"/>
          <w:sz w:val="28"/>
          <w:szCs w:val="28"/>
        </w:rPr>
        <w:t>设置编码格式Utf8；创建保存图书的数据库Book，包含b</w:t>
      </w:r>
      <w:r>
        <w:rPr>
          <w:rFonts w:ascii="宋体" w:eastAsia="宋体" w:hAnsi="宋体"/>
          <w:sz w:val="28"/>
          <w:szCs w:val="28"/>
        </w:rPr>
        <w:t>id,title</w:t>
      </w:r>
      <w:r>
        <w:rPr>
          <w:rFonts w:ascii="宋体" w:eastAsia="宋体" w:hAnsi="宋体" w:hint="eastAsia"/>
          <w:sz w:val="28"/>
          <w:szCs w:val="28"/>
        </w:rPr>
        <w:t>标题，a</w:t>
      </w:r>
      <w:r>
        <w:rPr>
          <w:rFonts w:ascii="宋体" w:eastAsia="宋体" w:hAnsi="宋体"/>
          <w:sz w:val="28"/>
          <w:szCs w:val="28"/>
        </w:rPr>
        <w:t>uthor</w:t>
      </w:r>
      <w:r>
        <w:rPr>
          <w:rFonts w:ascii="宋体" w:eastAsia="宋体" w:hAnsi="宋体" w:hint="eastAsia"/>
          <w:sz w:val="28"/>
          <w:szCs w:val="28"/>
        </w:rPr>
        <w:t>作者，p</w:t>
      </w:r>
      <w:r>
        <w:rPr>
          <w:rFonts w:ascii="宋体" w:eastAsia="宋体" w:hAnsi="宋体"/>
          <w:sz w:val="28"/>
          <w:szCs w:val="28"/>
        </w:rPr>
        <w:t>rice</w:t>
      </w:r>
      <w:r>
        <w:rPr>
          <w:rFonts w:ascii="宋体" w:eastAsia="宋体" w:hAnsi="宋体" w:hint="eastAsia"/>
          <w:sz w:val="28"/>
          <w:szCs w:val="28"/>
        </w:rPr>
        <w:t>价格，p</w:t>
      </w:r>
      <w:r>
        <w:rPr>
          <w:rFonts w:ascii="宋体" w:eastAsia="宋体" w:hAnsi="宋体"/>
          <w:sz w:val="28"/>
          <w:szCs w:val="28"/>
        </w:rPr>
        <w:t>ublish</w:t>
      </w:r>
      <w:r>
        <w:rPr>
          <w:rFonts w:ascii="宋体" w:eastAsia="宋体" w:hAnsi="宋体" w:hint="eastAsia"/>
          <w:sz w:val="28"/>
          <w:szCs w:val="28"/>
        </w:rPr>
        <w:t>出版社，p</w:t>
      </w:r>
      <w:r>
        <w:rPr>
          <w:rFonts w:ascii="宋体" w:eastAsia="宋体" w:hAnsi="宋体"/>
          <w:sz w:val="28"/>
          <w:szCs w:val="28"/>
        </w:rPr>
        <w:t>ubtime</w:t>
      </w:r>
      <w:r>
        <w:rPr>
          <w:rFonts w:ascii="宋体" w:eastAsia="宋体" w:hAnsi="宋体" w:hint="eastAsia"/>
          <w:sz w:val="28"/>
          <w:szCs w:val="28"/>
        </w:rPr>
        <w:t>出版时间,插入四条数据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、m</w:t>
      </w:r>
      <w:r>
        <w:rPr>
          <w:rFonts w:ascii="宋体" w:eastAsia="宋体" w:hAnsi="宋体"/>
          <w:sz w:val="28"/>
          <w:szCs w:val="28"/>
        </w:rPr>
        <w:t>ysql</w:t>
      </w:r>
      <w:r>
        <w:rPr>
          <w:rFonts w:ascii="宋体" w:eastAsia="宋体" w:hAnsi="宋体" w:hint="eastAsia"/>
          <w:sz w:val="28"/>
          <w:szCs w:val="28"/>
        </w:rPr>
        <w:t>中的列类型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创建数据表的时候，指定的列可以存储的数据类型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 xml:space="preserve">REAT TABLE book(bid </w:t>
      </w:r>
      <w:r>
        <w:rPr>
          <w:rFonts w:ascii="宋体" w:eastAsia="宋体" w:hAnsi="宋体" w:hint="eastAsia"/>
          <w:sz w:val="28"/>
          <w:szCs w:val="28"/>
        </w:rPr>
        <w:t>列类型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（1）数值类型（引号可加，可不加）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FA5ED4">
        <w:rPr>
          <w:rFonts w:ascii="宋体" w:eastAsia="宋体" w:hAnsi="宋体"/>
          <w:color w:val="FF0000"/>
          <w:sz w:val="28"/>
          <w:szCs w:val="28"/>
        </w:rPr>
        <w:t>TINYINT</w:t>
      </w:r>
      <w:r>
        <w:rPr>
          <w:rFonts w:ascii="宋体" w:eastAsia="宋体" w:hAnsi="宋体"/>
          <w:sz w:val="28"/>
          <w:szCs w:val="28"/>
        </w:rPr>
        <w:t xml:space="preserve"> (</w:t>
      </w:r>
      <w:r>
        <w:rPr>
          <w:rFonts w:ascii="宋体" w:eastAsia="宋体" w:hAnsi="宋体" w:hint="eastAsia"/>
          <w:sz w:val="28"/>
          <w:szCs w:val="28"/>
        </w:rPr>
        <w:t>微整形，占一个字节</w:t>
      </w:r>
      <w:r>
        <w:rPr>
          <w:rFonts w:ascii="宋体" w:eastAsia="宋体" w:hAnsi="宋体"/>
          <w:sz w:val="28"/>
          <w:szCs w:val="28"/>
        </w:rPr>
        <w:t>,</w:t>
      </w:r>
      <w:r>
        <w:rPr>
          <w:rFonts w:ascii="宋体" w:eastAsia="宋体" w:hAnsi="宋体" w:hint="eastAsia"/>
          <w:sz w:val="28"/>
          <w:szCs w:val="28"/>
        </w:rPr>
        <w:t>范围-</w:t>
      </w:r>
      <w:r>
        <w:rPr>
          <w:rFonts w:ascii="宋体" w:eastAsia="宋体" w:hAnsi="宋体"/>
          <w:sz w:val="28"/>
          <w:szCs w:val="28"/>
        </w:rPr>
        <w:t>128</w:t>
      </w: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/>
          <w:sz w:val="28"/>
          <w:szCs w:val="28"/>
        </w:rPr>
        <w:t>127)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</w:t>
      </w:r>
      <w:r w:rsidRPr="00FA5ED4">
        <w:rPr>
          <w:rFonts w:ascii="宋体" w:eastAsia="宋体" w:hAnsi="宋体"/>
          <w:color w:val="FF0000"/>
          <w:sz w:val="28"/>
          <w:szCs w:val="28"/>
        </w:rPr>
        <w:t>SMALLINT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小整形,占两个字节，范围-</w:t>
      </w:r>
      <w:r>
        <w:rPr>
          <w:rFonts w:ascii="宋体" w:eastAsia="宋体" w:hAnsi="宋体"/>
          <w:sz w:val="28"/>
          <w:szCs w:val="28"/>
        </w:rPr>
        <w:t>32768-32767)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</w:t>
      </w:r>
      <w:r w:rsidRPr="000921E9">
        <w:rPr>
          <w:rFonts w:ascii="宋体" w:eastAsia="宋体" w:hAnsi="宋体" w:hint="eastAsia"/>
          <w:color w:val="FF0000"/>
          <w:sz w:val="28"/>
          <w:szCs w:val="28"/>
        </w:rPr>
        <w:t>I</w:t>
      </w:r>
      <w:r w:rsidRPr="000921E9">
        <w:rPr>
          <w:rFonts w:ascii="宋体" w:eastAsia="宋体" w:hAnsi="宋体"/>
          <w:color w:val="FF0000"/>
          <w:sz w:val="28"/>
          <w:szCs w:val="28"/>
        </w:rPr>
        <w:t>NT</w:t>
      </w:r>
      <w:r>
        <w:rPr>
          <w:rFonts w:ascii="宋体" w:eastAsia="宋体" w:hAnsi="宋体"/>
          <w:sz w:val="28"/>
          <w:szCs w:val="28"/>
        </w:rPr>
        <w:t xml:space="preserve"> (</w:t>
      </w:r>
      <w:r>
        <w:rPr>
          <w:rFonts w:ascii="宋体" w:eastAsia="宋体" w:hAnsi="宋体" w:hint="eastAsia"/>
          <w:sz w:val="28"/>
          <w:szCs w:val="28"/>
        </w:rPr>
        <w:t>整形，占四个字节,范围-</w:t>
      </w:r>
      <w:r>
        <w:rPr>
          <w:rFonts w:ascii="宋体" w:eastAsia="宋体" w:hAnsi="宋体"/>
          <w:sz w:val="28"/>
          <w:szCs w:val="28"/>
        </w:rPr>
        <w:t>2147483647-2147483647</w:t>
      </w:r>
      <w:r>
        <w:rPr>
          <w:rFonts w:ascii="宋体" w:eastAsia="宋体" w:hAnsi="宋体" w:hint="eastAsia"/>
          <w:sz w:val="28"/>
          <w:szCs w:val="28"/>
        </w:rPr>
        <w:t>)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</w:t>
      </w:r>
      <w:r w:rsidRPr="000921E9">
        <w:rPr>
          <w:rFonts w:ascii="宋体" w:eastAsia="宋体" w:hAnsi="宋体"/>
          <w:color w:val="FF0000"/>
          <w:sz w:val="28"/>
          <w:szCs w:val="28"/>
        </w:rPr>
        <w:t>BIGINT</w:t>
      </w:r>
      <w:r>
        <w:rPr>
          <w:rFonts w:ascii="宋体" w:eastAsia="宋体" w:hAnsi="宋体" w:hint="eastAsia"/>
          <w:sz w:val="28"/>
          <w:szCs w:val="28"/>
        </w:rPr>
        <w:t>（大整形，占八个字节）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</w:t>
      </w:r>
      <w:r w:rsidRPr="000921E9">
        <w:rPr>
          <w:rFonts w:ascii="宋体" w:eastAsia="宋体" w:hAnsi="宋体"/>
          <w:color w:val="FF0000"/>
          <w:sz w:val="28"/>
          <w:szCs w:val="28"/>
        </w:rPr>
        <w:t xml:space="preserve"> </w:t>
      </w:r>
      <w:r w:rsidRPr="000921E9">
        <w:rPr>
          <w:rFonts w:ascii="宋体" w:eastAsia="宋体" w:hAnsi="宋体" w:hint="eastAsia"/>
          <w:color w:val="FF0000"/>
          <w:sz w:val="28"/>
          <w:szCs w:val="28"/>
        </w:rPr>
        <w:t>F</w:t>
      </w:r>
      <w:r w:rsidRPr="000921E9">
        <w:rPr>
          <w:rFonts w:ascii="宋体" w:eastAsia="宋体" w:hAnsi="宋体"/>
          <w:color w:val="FF0000"/>
          <w:sz w:val="28"/>
          <w:szCs w:val="28"/>
        </w:rPr>
        <w:t>LOAT</w:t>
      </w:r>
      <w:r>
        <w:rPr>
          <w:rFonts w:ascii="宋体" w:eastAsia="宋体" w:hAnsi="宋体" w:hint="eastAsia"/>
          <w:sz w:val="28"/>
          <w:szCs w:val="28"/>
        </w:rPr>
        <w:t>（M</w:t>
      </w:r>
      <w:r>
        <w:rPr>
          <w:rFonts w:ascii="宋体" w:eastAsia="宋体" w:hAnsi="宋体"/>
          <w:sz w:val="28"/>
          <w:szCs w:val="28"/>
        </w:rPr>
        <w:t>,D</w:t>
      </w:r>
      <w:r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/>
          <w:sz w:val="28"/>
          <w:szCs w:val="28"/>
        </w:rPr>
        <w:t xml:space="preserve">  (</w:t>
      </w:r>
      <w:r>
        <w:rPr>
          <w:rFonts w:ascii="宋体" w:eastAsia="宋体" w:hAnsi="宋体" w:hint="eastAsia"/>
          <w:sz w:val="28"/>
          <w:szCs w:val="28"/>
        </w:rPr>
        <w:t>单精度浮点型，占四个字节，范围3</w:t>
      </w:r>
      <w:r>
        <w:rPr>
          <w:rFonts w:ascii="宋体" w:eastAsia="宋体" w:hAnsi="宋体"/>
          <w:sz w:val="28"/>
          <w:szCs w:val="28"/>
        </w:rPr>
        <w:t>.4</w:t>
      </w:r>
      <w:r>
        <w:rPr>
          <w:rFonts w:ascii="宋体" w:eastAsia="宋体" w:hAnsi="宋体" w:hint="eastAsia"/>
          <w:sz w:val="28"/>
          <w:szCs w:val="28"/>
        </w:rPr>
        <w:t>*</w:t>
      </w:r>
      <w:r>
        <w:rPr>
          <w:rFonts w:ascii="宋体" w:eastAsia="宋体" w:hAnsi="宋体"/>
          <w:sz w:val="28"/>
          <w:szCs w:val="28"/>
        </w:rPr>
        <w:t>10^38,</w:t>
      </w:r>
      <w:r>
        <w:rPr>
          <w:rFonts w:ascii="宋体" w:eastAsia="宋体" w:hAnsi="宋体" w:hint="eastAsia"/>
          <w:sz w:val="28"/>
          <w:szCs w:val="28"/>
        </w:rPr>
        <w:t>比I</w:t>
      </w:r>
      <w:r>
        <w:rPr>
          <w:rFonts w:ascii="宋体" w:eastAsia="宋体" w:hAnsi="宋体"/>
          <w:sz w:val="28"/>
          <w:szCs w:val="28"/>
        </w:rPr>
        <w:t>NT</w:t>
      </w:r>
      <w:r>
        <w:rPr>
          <w:rFonts w:ascii="宋体" w:eastAsia="宋体" w:hAnsi="宋体" w:hint="eastAsia"/>
          <w:sz w:val="28"/>
          <w:szCs w:val="28"/>
        </w:rPr>
        <w:t>大的多，可能产生计算误差</w:t>
      </w:r>
      <w:r>
        <w:rPr>
          <w:rFonts w:ascii="宋体" w:eastAsia="宋体" w:hAnsi="宋体"/>
          <w:sz w:val="28"/>
          <w:szCs w:val="28"/>
        </w:rPr>
        <w:t>)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0921E9">
        <w:rPr>
          <w:rFonts w:ascii="宋体" w:eastAsia="宋体" w:hAnsi="宋体"/>
          <w:color w:val="FF0000"/>
          <w:sz w:val="28"/>
          <w:szCs w:val="28"/>
        </w:rPr>
        <w:t>DOUBLE</w:t>
      </w:r>
      <w:r>
        <w:rPr>
          <w:rFonts w:ascii="宋体" w:eastAsia="宋体" w:hAnsi="宋体"/>
          <w:sz w:val="28"/>
          <w:szCs w:val="28"/>
        </w:rPr>
        <w:t>(M,D)(</w:t>
      </w:r>
      <w:r>
        <w:rPr>
          <w:rFonts w:ascii="宋体" w:eastAsia="宋体" w:hAnsi="宋体" w:hint="eastAsia"/>
          <w:sz w:val="28"/>
          <w:szCs w:val="28"/>
        </w:rPr>
        <w:t>双精度浮点型，占八个字节，范围比B</w:t>
      </w:r>
      <w:r>
        <w:rPr>
          <w:rFonts w:ascii="宋体" w:eastAsia="宋体" w:hAnsi="宋体"/>
          <w:sz w:val="28"/>
          <w:szCs w:val="28"/>
        </w:rPr>
        <w:t>LGINT</w:t>
      </w:r>
      <w:r>
        <w:rPr>
          <w:rFonts w:ascii="宋体" w:eastAsia="宋体" w:hAnsi="宋体" w:hint="eastAsia"/>
          <w:sz w:val="28"/>
          <w:szCs w:val="28"/>
        </w:rPr>
        <w:t>大得多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lastRenderedPageBreak/>
        <w:t>代表总的有效位数不包含小数点，D代表小数点后的有效位数</w:t>
      </w:r>
      <w:r>
        <w:rPr>
          <w:rFonts w:ascii="宋体" w:eastAsia="宋体" w:hAnsi="宋体"/>
          <w:sz w:val="28"/>
          <w:szCs w:val="28"/>
        </w:rPr>
        <w:t>)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color w:val="FF0000"/>
          <w:sz w:val="28"/>
          <w:szCs w:val="28"/>
        </w:rPr>
        <w:t>DECI</w:t>
      </w:r>
      <w:r w:rsidRPr="000921E9">
        <w:rPr>
          <w:rFonts w:ascii="宋体" w:eastAsia="宋体" w:hAnsi="宋体"/>
          <w:color w:val="FF0000"/>
          <w:sz w:val="28"/>
          <w:szCs w:val="28"/>
        </w:rPr>
        <w:t>MAL</w:t>
      </w:r>
      <w:r>
        <w:rPr>
          <w:rFonts w:ascii="宋体" w:eastAsia="宋体" w:hAnsi="宋体" w:hint="eastAsia"/>
          <w:sz w:val="28"/>
          <w:szCs w:val="28"/>
        </w:rPr>
        <w:t>（M</w:t>
      </w:r>
      <w:r>
        <w:rPr>
          <w:rFonts w:ascii="宋体" w:eastAsia="宋体" w:hAnsi="宋体"/>
          <w:sz w:val="28"/>
          <w:szCs w:val="28"/>
        </w:rPr>
        <w:t>,D</w:t>
      </w:r>
      <w:r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定点小数，不会产生计算误差</w:t>
      </w:r>
      <w:r>
        <w:rPr>
          <w:rFonts w:ascii="宋体" w:eastAsia="宋体" w:hAnsi="宋体"/>
          <w:sz w:val="28"/>
          <w:szCs w:val="28"/>
        </w:rPr>
        <w:t>)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 w:rsidRPr="000921E9">
        <w:rPr>
          <w:rFonts w:ascii="宋体" w:eastAsia="宋体" w:hAnsi="宋体"/>
          <w:color w:val="FF0000"/>
          <w:sz w:val="28"/>
          <w:szCs w:val="28"/>
        </w:rPr>
        <w:t>BOOL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布尔型，存储只有两个结果T</w:t>
      </w:r>
      <w:r>
        <w:rPr>
          <w:rFonts w:ascii="宋体" w:eastAsia="宋体" w:hAnsi="宋体"/>
          <w:sz w:val="28"/>
          <w:szCs w:val="28"/>
        </w:rPr>
        <w:t>RUE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FALSE</w:t>
      </w:r>
      <w:r>
        <w:rPr>
          <w:rFonts w:ascii="宋体" w:eastAsia="宋体" w:hAnsi="宋体" w:hint="eastAsia"/>
          <w:sz w:val="28"/>
          <w:szCs w:val="28"/>
        </w:rPr>
        <w:t>（不能加引号）</w:t>
      </w:r>
      <w:r>
        <w:rPr>
          <w:rFonts w:ascii="宋体" w:eastAsia="宋体" w:hAnsi="宋体"/>
          <w:sz w:val="28"/>
          <w:szCs w:val="28"/>
        </w:rPr>
        <w:t>,</w:t>
      </w:r>
      <w:r>
        <w:rPr>
          <w:rFonts w:ascii="宋体" w:eastAsia="宋体" w:hAnsi="宋体" w:hint="eastAsia"/>
          <w:sz w:val="28"/>
          <w:szCs w:val="28"/>
        </w:rPr>
        <w:t>真正存储数据的时候，会自动变成1和0，也可以直接使用1和0。数据库中的列类型自动变成T</w:t>
      </w:r>
      <w:r>
        <w:rPr>
          <w:rFonts w:ascii="宋体" w:eastAsia="宋体" w:hAnsi="宋体"/>
          <w:sz w:val="28"/>
          <w:szCs w:val="28"/>
        </w:rPr>
        <w:t>INYINT .)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（2）日期时间类型（必须加引号）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484B6A">
        <w:rPr>
          <w:rFonts w:ascii="宋体" w:eastAsia="宋体" w:hAnsi="宋体"/>
          <w:color w:val="FF0000"/>
          <w:sz w:val="28"/>
          <w:szCs w:val="28"/>
        </w:rPr>
        <w:t xml:space="preserve">DATE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日期型‘2</w:t>
      </w:r>
      <w:r>
        <w:rPr>
          <w:rFonts w:ascii="宋体" w:eastAsia="宋体" w:hAnsi="宋体"/>
          <w:sz w:val="28"/>
          <w:szCs w:val="28"/>
        </w:rPr>
        <w:t>018-12-31</w:t>
      </w:r>
      <w:r>
        <w:rPr>
          <w:rFonts w:ascii="宋体" w:eastAsia="宋体" w:hAnsi="宋体" w:hint="eastAsia"/>
          <w:sz w:val="28"/>
          <w:szCs w:val="28"/>
        </w:rPr>
        <w:t>’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484B6A">
        <w:rPr>
          <w:rFonts w:ascii="宋体" w:eastAsia="宋体" w:hAnsi="宋体"/>
          <w:color w:val="FF0000"/>
          <w:sz w:val="28"/>
          <w:szCs w:val="28"/>
        </w:rPr>
        <w:t>TIME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时间型 ‘1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:3</w:t>
      </w:r>
      <w:r>
        <w:rPr>
          <w:rFonts w:ascii="宋体" w:eastAsia="宋体" w:hAnsi="宋体"/>
          <w:sz w:val="28"/>
          <w:szCs w:val="28"/>
        </w:rPr>
        <w:t>7</w:t>
      </w:r>
      <w:r>
        <w:rPr>
          <w:rFonts w:ascii="宋体" w:eastAsia="宋体" w:hAnsi="宋体" w:hint="eastAsia"/>
          <w:sz w:val="28"/>
          <w:szCs w:val="28"/>
        </w:rPr>
        <w:t>:3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’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484B6A">
        <w:rPr>
          <w:rFonts w:ascii="宋体" w:eastAsia="宋体" w:hAnsi="宋体"/>
          <w:color w:val="FF0000"/>
          <w:sz w:val="28"/>
          <w:szCs w:val="28"/>
        </w:rPr>
        <w:t>DATETIME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 xml:space="preserve">日期时间型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‘2</w:t>
      </w:r>
      <w:r>
        <w:rPr>
          <w:rFonts w:ascii="宋体" w:eastAsia="宋体" w:hAnsi="宋体"/>
          <w:sz w:val="28"/>
          <w:szCs w:val="28"/>
        </w:rPr>
        <w:t>018-12-31 14</w:t>
      </w:r>
      <w:r>
        <w:rPr>
          <w:rFonts w:ascii="宋体" w:eastAsia="宋体" w:hAnsi="宋体" w:hint="eastAsia"/>
          <w:sz w:val="28"/>
          <w:szCs w:val="28"/>
        </w:rPr>
        <w:t>:3</w:t>
      </w:r>
      <w:r>
        <w:rPr>
          <w:rFonts w:ascii="宋体" w:eastAsia="宋体" w:hAnsi="宋体"/>
          <w:sz w:val="28"/>
          <w:szCs w:val="28"/>
        </w:rPr>
        <w:t>7</w:t>
      </w:r>
      <w:r>
        <w:rPr>
          <w:rFonts w:ascii="宋体" w:eastAsia="宋体" w:hAnsi="宋体" w:hint="eastAsia"/>
          <w:sz w:val="28"/>
          <w:szCs w:val="28"/>
        </w:rPr>
        <w:t>:3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’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（3）字符串类型（必须加引号）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484B6A">
        <w:rPr>
          <w:rFonts w:ascii="宋体" w:eastAsia="宋体" w:hAnsi="宋体"/>
          <w:color w:val="FF0000"/>
          <w:sz w:val="28"/>
          <w:szCs w:val="28"/>
        </w:rPr>
        <w:t>VARCHAR</w:t>
      </w:r>
      <w:r>
        <w:rPr>
          <w:rFonts w:ascii="宋体" w:eastAsia="宋体" w:hAnsi="宋体" w:hint="eastAsia"/>
          <w:sz w:val="28"/>
          <w:szCs w:val="28"/>
        </w:rPr>
        <w:t>（M）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（变长字符串，需要设置长度，不会产生空间浪费，操作速度相对较慢，M最大值6</w:t>
      </w:r>
      <w:r>
        <w:rPr>
          <w:rFonts w:ascii="宋体" w:eastAsia="宋体" w:hAnsi="宋体"/>
          <w:sz w:val="28"/>
          <w:szCs w:val="28"/>
        </w:rPr>
        <w:t>5535</w:t>
      </w:r>
      <w:r>
        <w:rPr>
          <w:rFonts w:ascii="宋体" w:eastAsia="宋体" w:hAnsi="宋体" w:hint="eastAsia"/>
          <w:sz w:val="28"/>
          <w:szCs w:val="28"/>
        </w:rPr>
        <w:t>）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484B6A">
        <w:rPr>
          <w:rFonts w:ascii="宋体" w:eastAsia="宋体" w:hAnsi="宋体"/>
          <w:color w:val="FF0000"/>
          <w:sz w:val="28"/>
          <w:szCs w:val="28"/>
        </w:rPr>
        <w:t>CHAR(</w:t>
      </w:r>
      <w:r>
        <w:rPr>
          <w:rFonts w:ascii="宋体" w:eastAsia="宋体" w:hAnsi="宋体"/>
          <w:color w:val="FF0000"/>
          <w:sz w:val="28"/>
          <w:szCs w:val="28"/>
        </w:rPr>
        <w:t>M</w:t>
      </w:r>
      <w:r w:rsidRPr="00484B6A">
        <w:rPr>
          <w:rFonts w:ascii="宋体" w:eastAsia="宋体" w:hAnsi="宋体"/>
          <w:color w:val="FF0000"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 xml:space="preserve">    (</w:t>
      </w:r>
      <w:r>
        <w:rPr>
          <w:rFonts w:ascii="宋体" w:eastAsia="宋体" w:hAnsi="宋体" w:hint="eastAsia"/>
          <w:sz w:val="28"/>
          <w:szCs w:val="28"/>
        </w:rPr>
        <w:t>定长字符串字符长度设定多少，则字符就为设定值，不会产生空间浪费，操作速度较快，常用于存储手机号，省份证等固长度字符，M最大值2</w:t>
      </w:r>
      <w:r>
        <w:rPr>
          <w:rFonts w:ascii="宋体" w:eastAsia="宋体" w:hAnsi="宋体"/>
          <w:sz w:val="28"/>
          <w:szCs w:val="28"/>
        </w:rPr>
        <w:t>55)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F60796">
        <w:rPr>
          <w:rFonts w:ascii="宋体" w:eastAsia="宋体" w:hAnsi="宋体"/>
          <w:color w:val="FF0000"/>
          <w:sz w:val="28"/>
          <w:szCs w:val="28"/>
        </w:rPr>
        <w:t>TEXT(M)</w:t>
      </w:r>
      <w:r>
        <w:rPr>
          <w:rFonts w:ascii="宋体" w:eastAsia="宋体" w:hAnsi="宋体"/>
          <w:sz w:val="28"/>
          <w:szCs w:val="28"/>
        </w:rPr>
        <w:t xml:space="preserve">    (</w:t>
      </w:r>
      <w:r>
        <w:rPr>
          <w:rFonts w:ascii="宋体" w:eastAsia="宋体" w:hAnsi="宋体" w:hint="eastAsia"/>
          <w:sz w:val="28"/>
          <w:szCs w:val="28"/>
        </w:rPr>
        <w:t>大型变长字符串，M最多存2</w:t>
      </w:r>
      <w:r>
        <w:rPr>
          <w:rFonts w:ascii="宋体" w:eastAsia="宋体" w:hAnsi="宋体"/>
          <w:sz w:val="28"/>
          <w:szCs w:val="28"/>
        </w:rPr>
        <w:t>G)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/>
          <w:sz w:val="28"/>
          <w:szCs w:val="28"/>
        </w:rPr>
        <w:t>B-&gt;1024GB-&gt;1024MB-&gt;1024KB-&gt;1024BYTE(</w:t>
      </w:r>
      <w:r>
        <w:rPr>
          <w:rFonts w:ascii="宋体" w:eastAsia="宋体" w:hAnsi="宋体" w:hint="eastAsia"/>
          <w:sz w:val="28"/>
          <w:szCs w:val="28"/>
        </w:rPr>
        <w:t>字节</w:t>
      </w:r>
      <w:r>
        <w:rPr>
          <w:rFonts w:ascii="宋体" w:eastAsia="宋体" w:hAnsi="宋体"/>
          <w:sz w:val="28"/>
          <w:szCs w:val="28"/>
        </w:rPr>
        <w:t>)-&gt;8BIT(</w:t>
      </w:r>
      <w:r>
        <w:rPr>
          <w:rFonts w:ascii="宋体" w:eastAsia="宋体" w:hAnsi="宋体" w:hint="eastAsia"/>
          <w:sz w:val="28"/>
          <w:szCs w:val="28"/>
        </w:rPr>
        <w:t>位</w:t>
      </w:r>
      <w:r>
        <w:rPr>
          <w:rFonts w:ascii="宋体" w:eastAsia="宋体" w:hAnsi="宋体"/>
          <w:sz w:val="28"/>
          <w:szCs w:val="28"/>
        </w:rPr>
        <w:t>)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1TB=1024GB</w:t>
      </w:r>
      <w:r>
        <w:rPr>
          <w:rFonts w:ascii="宋体" w:eastAsia="宋体" w:hAnsi="宋体"/>
          <w:sz w:val="28"/>
          <w:szCs w:val="28"/>
        </w:rPr>
        <w:tab/>
        <w:t xml:space="preserve"> 1GB=1024MB   1MB=1024KB  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1KB=1024BYTE   1BYTE=8BIT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编写脚本文件0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_</w:t>
      </w:r>
      <w:r>
        <w:rPr>
          <w:rFonts w:ascii="宋体" w:eastAsia="宋体" w:hAnsi="宋体"/>
          <w:sz w:val="28"/>
          <w:szCs w:val="28"/>
        </w:rPr>
        <w:t>tedu.sql</w:t>
      </w:r>
      <w:r>
        <w:rPr>
          <w:rFonts w:ascii="宋体" w:eastAsia="宋体" w:hAnsi="宋体" w:hint="eastAsia"/>
          <w:sz w:val="28"/>
          <w:szCs w:val="28"/>
        </w:rPr>
        <w:t>传建数据库</w:t>
      </w:r>
      <w:r>
        <w:rPr>
          <w:rFonts w:ascii="宋体" w:eastAsia="宋体" w:hAnsi="宋体"/>
          <w:sz w:val="28"/>
          <w:szCs w:val="28"/>
        </w:rPr>
        <w:t>tedu</w:t>
      </w:r>
      <w:r>
        <w:rPr>
          <w:rFonts w:ascii="宋体" w:eastAsia="宋体" w:hAnsi="宋体" w:hint="eastAsia"/>
          <w:sz w:val="28"/>
          <w:szCs w:val="28"/>
        </w:rPr>
        <w:t>，设置编码为Utf8，进入该数据库，创建保存部门的数据表d</w:t>
      </w:r>
      <w:r>
        <w:rPr>
          <w:rFonts w:ascii="宋体" w:eastAsia="宋体" w:hAnsi="宋体"/>
          <w:sz w:val="28"/>
          <w:szCs w:val="28"/>
        </w:rPr>
        <w:t>ept,</w:t>
      </w:r>
      <w:r>
        <w:rPr>
          <w:rFonts w:ascii="宋体" w:eastAsia="宋体" w:hAnsi="宋体" w:hint="eastAsia"/>
          <w:sz w:val="28"/>
          <w:szCs w:val="28"/>
        </w:rPr>
        <w:t>包含d</w:t>
      </w:r>
      <w:r>
        <w:rPr>
          <w:rFonts w:ascii="宋体" w:eastAsia="宋体" w:hAnsi="宋体"/>
          <w:sz w:val="28"/>
          <w:szCs w:val="28"/>
        </w:rPr>
        <w:t>id,dname</w:t>
      </w:r>
      <w:r>
        <w:rPr>
          <w:rFonts w:ascii="宋体" w:eastAsia="宋体" w:hAnsi="宋体" w:hint="eastAsia"/>
          <w:sz w:val="28"/>
          <w:szCs w:val="28"/>
        </w:rPr>
        <w:t>部门名称，e</w:t>
      </w:r>
      <w:r>
        <w:rPr>
          <w:rFonts w:ascii="宋体" w:eastAsia="宋体" w:hAnsi="宋体"/>
          <w:sz w:val="28"/>
          <w:szCs w:val="28"/>
        </w:rPr>
        <w:t>mpcount</w:t>
      </w:r>
      <w:r>
        <w:rPr>
          <w:rFonts w:ascii="宋体" w:eastAsia="宋体" w:hAnsi="宋体" w:hint="eastAsia"/>
          <w:sz w:val="28"/>
          <w:szCs w:val="28"/>
        </w:rPr>
        <w:t>部门员工数量，插入以下数据1</w:t>
      </w:r>
      <w:r>
        <w:rPr>
          <w:rFonts w:ascii="宋体" w:eastAsia="宋体" w:hAnsi="宋体"/>
          <w:sz w:val="28"/>
          <w:szCs w:val="28"/>
        </w:rPr>
        <w:t xml:space="preserve">0 </w:t>
      </w:r>
      <w:r>
        <w:rPr>
          <w:rFonts w:ascii="宋体" w:eastAsia="宋体" w:hAnsi="宋体" w:hint="eastAsia"/>
          <w:sz w:val="28"/>
          <w:szCs w:val="28"/>
        </w:rPr>
        <w:t xml:space="preserve">研发部 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,2</w:t>
      </w:r>
      <w:r>
        <w:rPr>
          <w:rFonts w:ascii="宋体" w:eastAsia="宋体" w:hAnsi="宋体"/>
          <w:sz w:val="28"/>
          <w:szCs w:val="28"/>
        </w:rPr>
        <w:t xml:space="preserve">0 </w:t>
      </w:r>
      <w:r>
        <w:rPr>
          <w:rFonts w:ascii="宋体" w:eastAsia="宋体" w:hAnsi="宋体" w:hint="eastAsia"/>
          <w:sz w:val="28"/>
          <w:szCs w:val="28"/>
        </w:rPr>
        <w:t xml:space="preserve">市场部 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,3</w:t>
      </w:r>
      <w:r>
        <w:rPr>
          <w:rFonts w:ascii="宋体" w:eastAsia="宋体" w:hAnsi="宋体"/>
          <w:sz w:val="28"/>
          <w:szCs w:val="28"/>
        </w:rPr>
        <w:t xml:space="preserve">0 </w:t>
      </w:r>
      <w:r>
        <w:rPr>
          <w:rFonts w:ascii="宋体" w:eastAsia="宋体" w:hAnsi="宋体" w:hint="eastAsia"/>
          <w:sz w:val="28"/>
          <w:szCs w:val="28"/>
        </w:rPr>
        <w:t xml:space="preserve">运营部 </w:t>
      </w:r>
      <w:r>
        <w:rPr>
          <w:rFonts w:ascii="宋体" w:eastAsia="宋体" w:hAnsi="宋体"/>
          <w:sz w:val="28"/>
          <w:szCs w:val="28"/>
        </w:rPr>
        <w:t>2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创建保存员工数据的表e</w:t>
      </w:r>
      <w:r>
        <w:rPr>
          <w:rFonts w:ascii="宋体" w:eastAsia="宋体" w:hAnsi="宋体"/>
          <w:sz w:val="28"/>
          <w:szCs w:val="28"/>
        </w:rPr>
        <w:t>mp,</w:t>
      </w:r>
      <w:r>
        <w:rPr>
          <w:rFonts w:ascii="宋体" w:eastAsia="宋体" w:hAnsi="宋体" w:hint="eastAsia"/>
          <w:sz w:val="28"/>
          <w:szCs w:val="28"/>
        </w:rPr>
        <w:t>包含e</w:t>
      </w:r>
      <w:r>
        <w:rPr>
          <w:rFonts w:ascii="宋体" w:eastAsia="宋体" w:hAnsi="宋体"/>
          <w:sz w:val="28"/>
          <w:szCs w:val="28"/>
        </w:rPr>
        <w:t>id,ename,sex,brirthday</w:t>
      </w:r>
      <w:r>
        <w:rPr>
          <w:rFonts w:ascii="宋体" w:eastAsia="宋体" w:hAnsi="宋体" w:hint="eastAsia"/>
          <w:sz w:val="28"/>
          <w:szCs w:val="28"/>
        </w:rPr>
        <w:t>生日，s</w:t>
      </w:r>
      <w:r>
        <w:rPr>
          <w:rFonts w:ascii="宋体" w:eastAsia="宋体" w:hAnsi="宋体"/>
          <w:sz w:val="28"/>
          <w:szCs w:val="28"/>
        </w:rPr>
        <w:t>alary</w:t>
      </w:r>
      <w:r>
        <w:rPr>
          <w:rFonts w:ascii="宋体" w:eastAsia="宋体" w:hAnsi="宋体" w:hint="eastAsia"/>
          <w:sz w:val="28"/>
          <w:szCs w:val="28"/>
        </w:rPr>
        <w:t>工资，d</w:t>
      </w:r>
      <w:r>
        <w:rPr>
          <w:rFonts w:ascii="宋体" w:eastAsia="宋体" w:hAnsi="宋体"/>
          <w:sz w:val="28"/>
          <w:szCs w:val="28"/>
        </w:rPr>
        <w:t>eptld</w:t>
      </w:r>
      <w:r>
        <w:rPr>
          <w:rFonts w:ascii="宋体" w:eastAsia="宋体" w:hAnsi="宋体" w:hint="eastAsia"/>
          <w:sz w:val="28"/>
          <w:szCs w:val="28"/>
        </w:rPr>
        <w:t>所属部门编号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3、列约束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/>
          <w:sz w:val="28"/>
          <w:szCs w:val="28"/>
        </w:rPr>
        <w:t xml:space="preserve">YSQL </w:t>
      </w:r>
      <w:r>
        <w:rPr>
          <w:rFonts w:ascii="宋体" w:eastAsia="宋体" w:hAnsi="宋体" w:hint="eastAsia"/>
          <w:sz w:val="28"/>
          <w:szCs w:val="28"/>
        </w:rPr>
        <w:t>可以对插入的数据进行特定的验证，只有满足条件才允许插入到数据表中，否则认为是非法的插入。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列入一个人的性别只能是男或女，一个人的年龄0</w:t>
      </w:r>
      <w:r>
        <w:rPr>
          <w:rFonts w:ascii="宋体" w:eastAsia="宋体" w:hAnsi="宋体"/>
          <w:sz w:val="28"/>
          <w:szCs w:val="28"/>
        </w:rPr>
        <w:t>-100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（1）主键约束——</w:t>
      </w:r>
      <w:r>
        <w:rPr>
          <w:rFonts w:ascii="宋体" w:eastAsia="宋体" w:hAnsi="宋体"/>
          <w:sz w:val="28"/>
          <w:szCs w:val="28"/>
        </w:rPr>
        <w:t>PRIMARY KEY</w:t>
      </w:r>
      <w:r>
        <w:rPr>
          <w:rFonts w:ascii="宋体" w:eastAsia="宋体" w:hAnsi="宋体" w:hint="eastAsia"/>
          <w:sz w:val="28"/>
          <w:szCs w:val="28"/>
        </w:rPr>
        <w:t>（主键约束的列上不能出现重复的值，放在设定值后面，他会按照从小到大顺序自动排列，加快查找速度，通常主键添加到编号列中，不允许存在多个主键，只能给某一列用）主键上不允许插入N</w:t>
      </w:r>
      <w:r>
        <w:rPr>
          <w:rFonts w:ascii="宋体" w:eastAsia="宋体" w:hAnsi="宋体"/>
          <w:sz w:val="28"/>
          <w:szCs w:val="28"/>
        </w:rPr>
        <w:t>ULL.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NULL(</w:t>
      </w:r>
      <w:r>
        <w:rPr>
          <w:rFonts w:ascii="宋体" w:eastAsia="宋体" w:hAnsi="宋体" w:hint="eastAsia"/>
          <w:sz w:val="28"/>
          <w:szCs w:val="28"/>
        </w:rPr>
        <w:t>表示空，再插入数据时，无法确定要保存的数值。列入</w:t>
      </w:r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无法确定员工的工资，姓名</w:t>
      </w:r>
      <w:r>
        <w:rPr>
          <w:rFonts w:ascii="宋体" w:eastAsia="宋体" w:hAnsi="宋体"/>
          <w:sz w:val="28"/>
          <w:szCs w:val="28"/>
        </w:rPr>
        <w:t>…</w:t>
      </w:r>
      <w:r>
        <w:rPr>
          <w:rFonts w:ascii="宋体" w:eastAsia="宋体" w:hAnsi="宋体" w:hint="eastAsia"/>
          <w:sz w:val="28"/>
          <w:szCs w:val="28"/>
        </w:rPr>
        <w:t>)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编写脚本文件x</w:t>
      </w:r>
      <w:r>
        <w:rPr>
          <w:rFonts w:ascii="宋体" w:eastAsia="宋体" w:hAnsi="宋体"/>
          <w:sz w:val="28"/>
          <w:szCs w:val="28"/>
        </w:rPr>
        <w:t>z.sql</w:t>
      </w:r>
      <w:r>
        <w:rPr>
          <w:rFonts w:ascii="宋体" w:eastAsia="宋体" w:hAnsi="宋体" w:hint="eastAsia"/>
          <w:sz w:val="28"/>
          <w:szCs w:val="28"/>
        </w:rPr>
        <w:t>，创建数据库x</w:t>
      </w:r>
      <w:r>
        <w:rPr>
          <w:rFonts w:ascii="宋体" w:eastAsia="宋体" w:hAnsi="宋体"/>
          <w:sz w:val="28"/>
          <w:szCs w:val="28"/>
        </w:rPr>
        <w:t>z</w:t>
      </w:r>
      <w:r>
        <w:rPr>
          <w:rFonts w:ascii="宋体" w:eastAsia="宋体" w:hAnsi="宋体" w:hint="eastAsia"/>
          <w:sz w:val="28"/>
          <w:szCs w:val="28"/>
        </w:rPr>
        <w:t>，设置编码格式u</w:t>
      </w:r>
      <w:r>
        <w:rPr>
          <w:rFonts w:ascii="宋体" w:eastAsia="宋体" w:hAnsi="宋体"/>
          <w:sz w:val="28"/>
          <w:szCs w:val="28"/>
        </w:rPr>
        <w:t>tf8</w:t>
      </w:r>
      <w:r>
        <w:rPr>
          <w:rFonts w:ascii="宋体" w:eastAsia="宋体" w:hAnsi="宋体" w:hint="eastAsia"/>
          <w:sz w:val="28"/>
          <w:szCs w:val="28"/>
        </w:rPr>
        <w:t>，创建保存笔记本家族分类的表l</w:t>
      </w:r>
      <w:r>
        <w:rPr>
          <w:rFonts w:ascii="宋体" w:eastAsia="宋体" w:hAnsi="宋体"/>
          <w:sz w:val="28"/>
          <w:szCs w:val="28"/>
        </w:rPr>
        <w:t>aptop_family(fid,fname</w:t>
      </w:r>
      <w:r>
        <w:rPr>
          <w:rFonts w:ascii="宋体" w:eastAsia="宋体" w:hAnsi="宋体" w:hint="eastAsia"/>
          <w:sz w:val="28"/>
          <w:szCs w:val="28"/>
        </w:rPr>
        <w:t>分类名称，l</w:t>
      </w:r>
      <w:r>
        <w:rPr>
          <w:rFonts w:ascii="宋体" w:eastAsia="宋体" w:hAnsi="宋体"/>
          <w:sz w:val="28"/>
          <w:szCs w:val="28"/>
        </w:rPr>
        <w:t>aptopcount</w:t>
      </w:r>
      <w:r>
        <w:rPr>
          <w:rFonts w:ascii="宋体" w:eastAsia="宋体" w:hAnsi="宋体" w:hint="eastAsia"/>
          <w:sz w:val="28"/>
          <w:szCs w:val="28"/>
        </w:rPr>
        <w:t>笔记本数量</w:t>
      </w:r>
      <w:r>
        <w:rPr>
          <w:rFonts w:ascii="宋体" w:eastAsia="宋体" w:hAnsi="宋体"/>
          <w:sz w:val="28"/>
          <w:szCs w:val="28"/>
        </w:rPr>
        <w:t xml:space="preserve">)10 </w:t>
      </w:r>
      <w:r>
        <w:rPr>
          <w:rFonts w:ascii="宋体" w:eastAsia="宋体" w:hAnsi="宋体" w:hint="eastAsia"/>
          <w:sz w:val="28"/>
          <w:szCs w:val="28"/>
        </w:rPr>
        <w:t xml:space="preserve">联想 </w:t>
      </w:r>
      <w:r>
        <w:rPr>
          <w:rFonts w:ascii="宋体" w:eastAsia="宋体" w:hAnsi="宋体"/>
          <w:sz w:val="28"/>
          <w:szCs w:val="28"/>
        </w:rPr>
        <w:t xml:space="preserve">2 </w:t>
      </w:r>
      <w:r>
        <w:rPr>
          <w:rFonts w:ascii="宋体" w:eastAsia="宋体" w:hAnsi="宋体" w:hint="eastAsia"/>
          <w:sz w:val="28"/>
          <w:szCs w:val="28"/>
        </w:rPr>
        <w:t>，2</w:t>
      </w:r>
      <w:r>
        <w:rPr>
          <w:rFonts w:ascii="宋体" w:eastAsia="宋体" w:hAnsi="宋体"/>
          <w:sz w:val="28"/>
          <w:szCs w:val="28"/>
        </w:rPr>
        <w:t xml:space="preserve">0 </w:t>
      </w:r>
      <w:r>
        <w:rPr>
          <w:rFonts w:ascii="宋体" w:eastAsia="宋体" w:hAnsi="宋体" w:hint="eastAsia"/>
          <w:sz w:val="28"/>
          <w:szCs w:val="28"/>
        </w:rPr>
        <w:t xml:space="preserve">戴尔 </w:t>
      </w:r>
      <w:r>
        <w:rPr>
          <w:rFonts w:ascii="宋体" w:eastAsia="宋体" w:hAnsi="宋体"/>
          <w:sz w:val="28"/>
          <w:szCs w:val="28"/>
        </w:rPr>
        <w:t xml:space="preserve">2 </w:t>
      </w:r>
      <w:r>
        <w:rPr>
          <w:rFonts w:ascii="宋体" w:eastAsia="宋体" w:hAnsi="宋体" w:hint="eastAsia"/>
          <w:sz w:val="28"/>
          <w:szCs w:val="28"/>
        </w:rPr>
        <w:t>，3</w:t>
      </w:r>
      <w:r>
        <w:rPr>
          <w:rFonts w:ascii="宋体" w:eastAsia="宋体" w:hAnsi="宋体"/>
          <w:sz w:val="28"/>
          <w:szCs w:val="28"/>
        </w:rPr>
        <w:t xml:space="preserve">0 </w:t>
      </w:r>
      <w:r>
        <w:rPr>
          <w:rFonts w:ascii="宋体" w:eastAsia="宋体" w:hAnsi="宋体" w:hint="eastAsia"/>
          <w:sz w:val="28"/>
          <w:szCs w:val="28"/>
        </w:rPr>
        <w:t xml:space="preserve">小米 </w:t>
      </w:r>
      <w:r>
        <w:rPr>
          <w:rFonts w:ascii="宋体" w:eastAsia="宋体" w:hAnsi="宋体"/>
          <w:sz w:val="28"/>
          <w:szCs w:val="28"/>
        </w:rPr>
        <w:t>3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创建笔记本数据表l</w:t>
      </w:r>
      <w:r>
        <w:rPr>
          <w:rFonts w:ascii="宋体" w:eastAsia="宋体" w:hAnsi="宋体"/>
          <w:sz w:val="28"/>
          <w:szCs w:val="28"/>
        </w:rPr>
        <w:t>aptop(lid,title,price,spec</w:t>
      </w:r>
      <w:r>
        <w:rPr>
          <w:rFonts w:ascii="宋体" w:eastAsia="宋体" w:hAnsi="宋体" w:hint="eastAsia"/>
          <w:sz w:val="28"/>
          <w:szCs w:val="28"/>
        </w:rPr>
        <w:t>规格，d</w:t>
      </w:r>
      <w:r>
        <w:rPr>
          <w:rFonts w:ascii="宋体" w:eastAsia="宋体" w:hAnsi="宋体"/>
          <w:sz w:val="28"/>
          <w:szCs w:val="28"/>
        </w:rPr>
        <w:t>etail</w:t>
      </w:r>
      <w:r>
        <w:rPr>
          <w:rFonts w:ascii="宋体" w:eastAsia="宋体" w:hAnsi="宋体" w:hint="eastAsia"/>
          <w:sz w:val="28"/>
          <w:szCs w:val="28"/>
        </w:rPr>
        <w:t>详</w:t>
      </w:r>
      <w:r>
        <w:rPr>
          <w:rFonts w:ascii="宋体" w:eastAsia="宋体" w:hAnsi="宋体" w:hint="eastAsia"/>
          <w:sz w:val="28"/>
          <w:szCs w:val="28"/>
        </w:rPr>
        <w:lastRenderedPageBreak/>
        <w:t>情，s</w:t>
      </w:r>
      <w:r>
        <w:rPr>
          <w:rFonts w:ascii="宋体" w:eastAsia="宋体" w:hAnsi="宋体"/>
          <w:sz w:val="28"/>
          <w:szCs w:val="28"/>
        </w:rPr>
        <w:t>helftime</w:t>
      </w:r>
      <w:r>
        <w:rPr>
          <w:rFonts w:ascii="宋体" w:eastAsia="宋体" w:hAnsi="宋体" w:hint="eastAsia"/>
          <w:sz w:val="28"/>
          <w:szCs w:val="28"/>
        </w:rPr>
        <w:t>上架时间，i</w:t>
      </w:r>
      <w:r>
        <w:rPr>
          <w:rFonts w:ascii="宋体" w:eastAsia="宋体" w:hAnsi="宋体"/>
          <w:sz w:val="28"/>
          <w:szCs w:val="28"/>
        </w:rPr>
        <w:t>sonsale</w:t>
      </w:r>
      <w:r>
        <w:rPr>
          <w:rFonts w:ascii="宋体" w:eastAsia="宋体" w:hAnsi="宋体" w:hint="eastAsia"/>
          <w:sz w:val="28"/>
          <w:szCs w:val="28"/>
        </w:rPr>
        <w:t>是否在售，f</w:t>
      </w:r>
      <w:r>
        <w:rPr>
          <w:rFonts w:ascii="宋体" w:eastAsia="宋体" w:hAnsi="宋体"/>
          <w:sz w:val="28"/>
          <w:szCs w:val="28"/>
        </w:rPr>
        <w:t>amilyld</w:t>
      </w:r>
      <w:r>
        <w:rPr>
          <w:rFonts w:ascii="宋体" w:eastAsia="宋体" w:hAnsi="宋体" w:hint="eastAsia"/>
          <w:sz w:val="28"/>
          <w:szCs w:val="28"/>
        </w:rPr>
        <w:t>所属分类编号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插入若干条数据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预习m</w:t>
      </w:r>
      <w:r>
        <w:rPr>
          <w:rFonts w:ascii="宋体" w:eastAsia="宋体" w:hAnsi="宋体"/>
          <w:sz w:val="28"/>
          <w:szCs w:val="28"/>
        </w:rPr>
        <w:t>ysql</w:t>
      </w:r>
      <w:r>
        <w:rPr>
          <w:rFonts w:ascii="宋体" w:eastAsia="宋体" w:hAnsi="宋体" w:hint="eastAsia"/>
          <w:sz w:val="28"/>
          <w:szCs w:val="28"/>
        </w:rPr>
        <w:t>中的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</w:p>
    <w:p w:rsidR="0024354D" w:rsidRPr="00FD2104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列约束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列约束：在服务器端对数据验证，会使服务器数据压力增大；</w:t>
      </w:r>
    </w:p>
    <w:p w:rsidR="0024354D" w:rsidRPr="00FD2104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在浏览器端中用J</w:t>
      </w:r>
      <w:r>
        <w:rPr>
          <w:rFonts w:ascii="宋体" w:eastAsia="宋体" w:hAnsi="宋体"/>
          <w:sz w:val="28"/>
          <w:szCs w:val="28"/>
        </w:rPr>
        <w:t xml:space="preserve">S </w:t>
      </w:r>
      <w:r>
        <w:rPr>
          <w:rFonts w:ascii="宋体" w:eastAsia="宋体" w:hAnsi="宋体" w:hint="eastAsia"/>
          <w:sz w:val="28"/>
          <w:szCs w:val="28"/>
        </w:rPr>
        <w:t>验证</w:t>
      </w:r>
    </w:p>
    <w:p w:rsidR="0024354D" w:rsidRPr="0034533A" w:rsidRDefault="0024354D" w:rsidP="0024354D">
      <w:pPr>
        <w:rPr>
          <w:rFonts w:ascii="宋体" w:eastAsia="宋体" w:hAnsi="宋体"/>
          <w:color w:val="FF0000"/>
          <w:sz w:val="28"/>
          <w:szCs w:val="28"/>
        </w:rPr>
      </w:pPr>
      <w:r w:rsidRPr="0034533A">
        <w:rPr>
          <w:rFonts w:ascii="宋体" w:eastAsia="宋体" w:hAnsi="宋体"/>
          <w:color w:val="FF0000"/>
          <w:sz w:val="28"/>
          <w:szCs w:val="28"/>
        </w:rPr>
        <w:t>(1)</w:t>
      </w:r>
      <w:r w:rsidRPr="0034533A">
        <w:rPr>
          <w:rFonts w:ascii="宋体" w:eastAsia="宋体" w:hAnsi="宋体" w:hint="eastAsia"/>
          <w:color w:val="FF0000"/>
          <w:sz w:val="28"/>
          <w:szCs w:val="28"/>
        </w:rPr>
        <w:t>主键约束——</w:t>
      </w:r>
      <w:r w:rsidRPr="0034533A">
        <w:rPr>
          <w:rFonts w:ascii="宋体" w:eastAsia="宋体" w:hAnsi="宋体"/>
          <w:color w:val="FF0000"/>
          <w:sz w:val="28"/>
          <w:szCs w:val="28"/>
        </w:rPr>
        <w:t>PRIMARY KEY</w:t>
      </w:r>
      <w:r w:rsidRPr="0034533A">
        <w:rPr>
          <w:rFonts w:ascii="宋体" w:eastAsia="宋体" w:hAnsi="宋体" w:hint="eastAsia"/>
          <w:color w:val="FF0000"/>
          <w:sz w:val="28"/>
          <w:szCs w:val="28"/>
        </w:rPr>
        <w:t>（必用）</w:t>
      </w:r>
    </w:p>
    <w:p w:rsidR="0024354D" w:rsidRPr="00FD2104" w:rsidRDefault="0024354D" w:rsidP="0024354D">
      <w:pPr>
        <w:rPr>
          <w:rFonts w:ascii="宋体" w:eastAsia="宋体" w:hAnsi="宋体"/>
          <w:sz w:val="28"/>
          <w:szCs w:val="28"/>
        </w:rPr>
      </w:pPr>
      <w:r w:rsidRPr="00FD2104">
        <w:rPr>
          <w:rFonts w:ascii="宋体" w:eastAsia="宋体" w:hAnsi="宋体" w:hint="eastAsia"/>
          <w:sz w:val="28"/>
          <w:szCs w:val="28"/>
        </w:rPr>
        <w:t>（主键约束的列上不能出现重复的值，放在设定值后面，他会按照从小到大顺序自动排列，加快查找速度，通常主键添加到编号列中，不允许存在多个主键，只能给某一列用）主键上不允许插入N</w:t>
      </w:r>
      <w:r w:rsidRPr="00FD2104">
        <w:rPr>
          <w:rFonts w:ascii="宋体" w:eastAsia="宋体" w:hAnsi="宋体"/>
          <w:sz w:val="28"/>
          <w:szCs w:val="28"/>
        </w:rPr>
        <w:t>ULL.</w:t>
      </w:r>
    </w:p>
    <w:p w:rsidR="0024354D" w:rsidRPr="00FD2104" w:rsidRDefault="0024354D" w:rsidP="0024354D">
      <w:pPr>
        <w:rPr>
          <w:rFonts w:ascii="宋体" w:eastAsia="宋体" w:hAnsi="宋体"/>
          <w:sz w:val="28"/>
          <w:szCs w:val="28"/>
        </w:rPr>
      </w:pPr>
    </w:p>
    <w:p w:rsidR="0024354D" w:rsidRPr="00FD2104" w:rsidRDefault="0024354D" w:rsidP="0024354D">
      <w:pPr>
        <w:rPr>
          <w:rFonts w:ascii="宋体" w:eastAsia="宋体" w:hAnsi="宋体"/>
          <w:sz w:val="28"/>
          <w:szCs w:val="28"/>
        </w:rPr>
      </w:pPr>
      <w:r w:rsidRPr="0034533A">
        <w:rPr>
          <w:rFonts w:ascii="宋体" w:eastAsia="宋体" w:hAnsi="宋体"/>
          <w:color w:val="C9C9C9" w:themeColor="accent3" w:themeTint="99"/>
          <w:sz w:val="28"/>
          <w:szCs w:val="28"/>
        </w:rPr>
        <w:t>(2)</w:t>
      </w:r>
      <w:r w:rsidRPr="0034533A">
        <w:rPr>
          <w:rFonts w:ascii="宋体" w:eastAsia="宋体" w:hAnsi="宋体" w:hint="eastAsia"/>
          <w:color w:val="C9C9C9" w:themeColor="accent3" w:themeTint="99"/>
          <w:sz w:val="28"/>
          <w:szCs w:val="28"/>
        </w:rPr>
        <w:t>非空约束——</w:t>
      </w:r>
      <w:r w:rsidRPr="0034533A">
        <w:rPr>
          <w:rFonts w:ascii="宋体" w:eastAsia="宋体" w:hAnsi="宋体"/>
          <w:color w:val="C9C9C9" w:themeColor="accent3" w:themeTint="99"/>
          <w:sz w:val="28"/>
          <w:szCs w:val="28"/>
        </w:rPr>
        <w:t>NOT NULL</w:t>
      </w:r>
      <w:r w:rsidRPr="00FD2104">
        <w:rPr>
          <w:rFonts w:ascii="宋体" w:eastAsia="宋体" w:hAnsi="宋体" w:hint="eastAsia"/>
          <w:sz w:val="28"/>
          <w:szCs w:val="28"/>
        </w:rPr>
        <w:t>声明非空约数的列上不允许插入N</w:t>
      </w:r>
      <w:r w:rsidRPr="00FD2104">
        <w:rPr>
          <w:rFonts w:ascii="宋体" w:eastAsia="宋体" w:hAnsi="宋体"/>
          <w:sz w:val="28"/>
          <w:szCs w:val="28"/>
        </w:rPr>
        <w:t>ULL</w:t>
      </w:r>
      <w:r w:rsidRPr="00FD2104">
        <w:rPr>
          <w:rFonts w:ascii="宋体" w:eastAsia="宋体" w:hAnsi="宋体" w:hint="eastAsia"/>
          <w:sz w:val="28"/>
          <w:szCs w:val="28"/>
        </w:rPr>
        <w:t>值，（不允许为空）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 w:rsidRPr="0034533A">
        <w:rPr>
          <w:rFonts w:ascii="宋体" w:eastAsia="宋体" w:hAnsi="宋体" w:hint="eastAsia"/>
          <w:color w:val="C9C9C9" w:themeColor="accent3" w:themeTint="99"/>
          <w:sz w:val="28"/>
          <w:szCs w:val="28"/>
        </w:rPr>
        <w:t>(</w:t>
      </w:r>
      <w:r w:rsidRPr="0034533A">
        <w:rPr>
          <w:rFonts w:ascii="宋体" w:eastAsia="宋体" w:hAnsi="宋体"/>
          <w:color w:val="C9C9C9" w:themeColor="accent3" w:themeTint="99"/>
          <w:sz w:val="28"/>
          <w:szCs w:val="28"/>
        </w:rPr>
        <w:t>3)</w:t>
      </w:r>
      <w:r w:rsidRPr="0034533A">
        <w:rPr>
          <w:rFonts w:ascii="宋体" w:eastAsia="宋体" w:hAnsi="宋体" w:hint="eastAsia"/>
          <w:color w:val="C9C9C9" w:themeColor="accent3" w:themeTint="99"/>
          <w:sz w:val="28"/>
          <w:szCs w:val="28"/>
        </w:rPr>
        <w:t>唯一约束——</w:t>
      </w:r>
      <w:r w:rsidRPr="0034533A">
        <w:rPr>
          <w:rFonts w:ascii="宋体" w:eastAsia="宋体" w:hAnsi="宋体"/>
          <w:color w:val="C9C9C9" w:themeColor="accent3" w:themeTint="99"/>
          <w:sz w:val="28"/>
          <w:szCs w:val="28"/>
        </w:rPr>
        <w:t>UNIQUE</w:t>
      </w:r>
      <w:r w:rsidRPr="00FD2104">
        <w:rPr>
          <w:rFonts w:ascii="宋体" w:eastAsia="宋体" w:hAnsi="宋体" w:hint="eastAsia"/>
          <w:sz w:val="28"/>
          <w:szCs w:val="28"/>
        </w:rPr>
        <w:t>声明唯一约束的列上不能插入重复的值，允许插入，甚至多个N</w:t>
      </w:r>
      <w:r w:rsidRPr="00FD2104">
        <w:rPr>
          <w:rFonts w:ascii="宋体" w:eastAsia="宋体" w:hAnsi="宋体"/>
          <w:sz w:val="28"/>
          <w:szCs w:val="28"/>
        </w:rPr>
        <w:t>ULL</w:t>
      </w:r>
      <w:r>
        <w:rPr>
          <w:rFonts w:ascii="宋体" w:eastAsia="宋体" w:hAnsi="宋体" w:hint="eastAsia"/>
          <w:sz w:val="28"/>
          <w:szCs w:val="28"/>
        </w:rPr>
        <w:t>，一个表中可出现多个约束</w:t>
      </w:r>
      <w:r w:rsidRPr="00FD2104">
        <w:rPr>
          <w:rFonts w:ascii="宋体" w:eastAsia="宋体" w:hAnsi="宋体" w:hint="eastAsia"/>
          <w:sz w:val="28"/>
          <w:szCs w:val="28"/>
        </w:rPr>
        <w:t>（N</w:t>
      </w:r>
      <w:r w:rsidRPr="00FD2104">
        <w:rPr>
          <w:rFonts w:ascii="宋体" w:eastAsia="宋体" w:hAnsi="宋体"/>
          <w:sz w:val="28"/>
          <w:szCs w:val="28"/>
        </w:rPr>
        <w:t>ULL</w:t>
      </w:r>
      <w:r w:rsidRPr="00FD2104">
        <w:rPr>
          <w:rFonts w:ascii="宋体" w:eastAsia="宋体" w:hAnsi="宋体" w:hint="eastAsia"/>
          <w:sz w:val="28"/>
          <w:szCs w:val="28"/>
        </w:rPr>
        <w:t>和任何职不等,甚至包括自身都不等）</w:t>
      </w:r>
    </w:p>
    <w:p w:rsidR="0024354D" w:rsidRPr="0034533A" w:rsidRDefault="0024354D" w:rsidP="0024354D">
      <w:pPr>
        <w:rPr>
          <w:rFonts w:ascii="宋体" w:eastAsia="宋体" w:hAnsi="宋体"/>
          <w:color w:val="C9C9C9" w:themeColor="accent3" w:themeTint="99"/>
          <w:sz w:val="28"/>
          <w:szCs w:val="28"/>
        </w:rPr>
      </w:pPr>
      <w:r w:rsidRPr="0034533A">
        <w:rPr>
          <w:rFonts w:ascii="宋体" w:eastAsia="宋体" w:hAnsi="宋体"/>
          <w:color w:val="C9C9C9" w:themeColor="accent3" w:themeTint="99"/>
          <w:sz w:val="28"/>
          <w:szCs w:val="28"/>
        </w:rPr>
        <w:t>(4)</w:t>
      </w:r>
      <w:r w:rsidRPr="0034533A">
        <w:rPr>
          <w:rFonts w:ascii="宋体" w:eastAsia="宋体" w:hAnsi="宋体" w:hint="eastAsia"/>
          <w:color w:val="C9C9C9" w:themeColor="accent3" w:themeTint="99"/>
          <w:sz w:val="28"/>
          <w:szCs w:val="28"/>
        </w:rPr>
        <w:t>检查约束——</w:t>
      </w:r>
      <w:r w:rsidRPr="0034533A">
        <w:rPr>
          <w:rFonts w:ascii="宋体" w:eastAsia="宋体" w:hAnsi="宋体"/>
          <w:color w:val="C9C9C9" w:themeColor="accent3" w:themeTint="99"/>
          <w:sz w:val="28"/>
          <w:szCs w:val="28"/>
        </w:rPr>
        <w:t>CHECK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检查约束可以对插入的数据进行自定义验证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REATE TABLE student(score TINYINT CHECK(score&gt;=0 AND score&lt;=100)；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mysql中不支持检查约束，否则会降低数据的插入速度。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（5）默认值约束——D</w:t>
      </w:r>
      <w:r>
        <w:rPr>
          <w:rFonts w:ascii="宋体" w:eastAsia="宋体" w:hAnsi="宋体"/>
          <w:sz w:val="28"/>
          <w:szCs w:val="28"/>
        </w:rPr>
        <w:t>EFAULT(default)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可以使用</w:t>
      </w:r>
      <w:r>
        <w:rPr>
          <w:rFonts w:ascii="宋体" w:eastAsia="宋体" w:hAnsi="宋体"/>
          <w:sz w:val="28"/>
          <w:szCs w:val="28"/>
        </w:rPr>
        <w:t>DEFAULE</w:t>
      </w:r>
      <w:r>
        <w:rPr>
          <w:rFonts w:ascii="宋体" w:eastAsia="宋体" w:hAnsi="宋体" w:hint="eastAsia"/>
          <w:sz w:val="28"/>
          <w:szCs w:val="28"/>
        </w:rPr>
        <w:t>关键字声明为默认值，有两种方式可以使用默认值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INSERT INTO laptop_family VALUES(50,'</w:t>
      </w:r>
      <w:r>
        <w:rPr>
          <w:rFonts w:ascii="宋体" w:eastAsia="宋体" w:hAnsi="宋体" w:hint="eastAsia"/>
          <w:sz w:val="28"/>
          <w:szCs w:val="28"/>
        </w:rPr>
        <w:t>华硕'</w:t>
      </w:r>
      <w:r>
        <w:rPr>
          <w:rFonts w:ascii="宋体" w:eastAsia="宋体" w:hAnsi="宋体"/>
          <w:sz w:val="28"/>
          <w:szCs w:val="28"/>
        </w:rPr>
        <w:t>,DEFAULT);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INSERT INTO laptop_family (fid,fname)VALUES(60,'</w:t>
      </w:r>
      <w:r>
        <w:rPr>
          <w:rFonts w:ascii="宋体" w:eastAsia="宋体" w:hAnsi="宋体" w:hint="eastAsia"/>
          <w:sz w:val="28"/>
          <w:szCs w:val="28"/>
        </w:rPr>
        <w:t>神州’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（6）外键约束——F</w:t>
      </w:r>
      <w:r>
        <w:rPr>
          <w:rFonts w:ascii="宋体" w:eastAsia="宋体" w:hAnsi="宋体"/>
          <w:sz w:val="28"/>
          <w:szCs w:val="28"/>
        </w:rPr>
        <w:t>OREIGN KEY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 w:rsidRPr="00E45B6A">
        <w:rPr>
          <w:rFonts w:ascii="宋体" w:eastAsia="宋体" w:hAnsi="宋体"/>
          <w:sz w:val="28"/>
          <w:szCs w:val="28"/>
        </w:rPr>
        <w:t>foreign key(familyld) references laptop_family(fid));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声明了外键约束的列上，取值必须在另一个表中的主键列上出现过，两者的列类型要保持一致，允许使用N</w:t>
      </w:r>
      <w:r>
        <w:rPr>
          <w:rFonts w:ascii="宋体" w:eastAsia="宋体" w:hAnsi="宋体"/>
          <w:sz w:val="28"/>
          <w:szCs w:val="28"/>
        </w:rPr>
        <w:t>ULL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FOREIGN KEY (</w:t>
      </w:r>
      <w:r>
        <w:rPr>
          <w:rFonts w:ascii="宋体" w:eastAsia="宋体" w:hAnsi="宋体" w:hint="eastAsia"/>
          <w:sz w:val="28"/>
          <w:szCs w:val="28"/>
        </w:rPr>
        <w:t>外键列</w:t>
      </w:r>
      <w:r>
        <w:rPr>
          <w:rFonts w:ascii="宋体" w:eastAsia="宋体" w:hAnsi="宋体"/>
          <w:sz w:val="28"/>
          <w:szCs w:val="28"/>
        </w:rPr>
        <w:t xml:space="preserve">)  REFERENCES  </w:t>
      </w:r>
      <w:r>
        <w:rPr>
          <w:rFonts w:ascii="宋体" w:eastAsia="宋体" w:hAnsi="宋体" w:hint="eastAsia"/>
          <w:sz w:val="28"/>
          <w:szCs w:val="28"/>
        </w:rPr>
        <w:t>另一数据表（主键列）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/>
          <w:sz w:val="28"/>
          <w:szCs w:val="28"/>
        </w:rPr>
        <w:t>ysql</w:t>
      </w:r>
      <w:r>
        <w:rPr>
          <w:rFonts w:ascii="宋体" w:eastAsia="宋体" w:hAnsi="宋体" w:hint="eastAsia"/>
          <w:sz w:val="28"/>
          <w:szCs w:val="28"/>
        </w:rPr>
        <w:t>中的自增列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UTO_INCREMENT:</w:t>
      </w:r>
      <w:r>
        <w:rPr>
          <w:rFonts w:ascii="宋体" w:eastAsia="宋体" w:hAnsi="宋体" w:hint="eastAsia"/>
          <w:sz w:val="28"/>
          <w:szCs w:val="28"/>
        </w:rPr>
        <w:t>自动增长假如一个列声明了自增列，无需手动赋值，直接赋值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简单查询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（1）查询特定的列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查询所有员工的姓名、生日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 w:rsidRPr="00FD5DD4">
        <w:rPr>
          <w:rFonts w:ascii="宋体" w:eastAsia="宋体" w:hAnsi="宋体"/>
          <w:sz w:val="28"/>
          <w:szCs w:val="28"/>
          <w:highlight w:val="red"/>
        </w:rPr>
        <w:t>SELECT ename,birthday FROM emp</w:t>
      </w:r>
      <w:r>
        <w:rPr>
          <w:rFonts w:ascii="宋体" w:eastAsia="宋体" w:hAnsi="宋体"/>
          <w:sz w:val="28"/>
          <w:szCs w:val="28"/>
        </w:rPr>
        <w:t>;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查询所有员工的编号、姓名、性别、工资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SELECT eid,ename,sex,salary FROM emp;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2)</w:t>
      </w:r>
      <w:r>
        <w:rPr>
          <w:rFonts w:ascii="宋体" w:eastAsia="宋体" w:hAnsi="宋体" w:hint="eastAsia"/>
          <w:sz w:val="28"/>
          <w:szCs w:val="28"/>
        </w:rPr>
        <w:t>查询所有的列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 w:rsidRPr="00FD5DD4">
        <w:rPr>
          <w:rFonts w:ascii="宋体" w:eastAsia="宋体" w:hAnsi="宋体"/>
          <w:sz w:val="28"/>
          <w:szCs w:val="28"/>
          <w:highlight w:val="red"/>
        </w:rPr>
        <w:t>SELECT*FROM emp;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SELECT eid,ename,sex,borthday,salary,deptid FROM emp;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3)</w:t>
      </w:r>
      <w:r>
        <w:rPr>
          <w:rFonts w:ascii="宋体" w:eastAsia="宋体" w:hAnsi="宋体" w:hint="eastAsia"/>
          <w:sz w:val="28"/>
          <w:szCs w:val="28"/>
        </w:rPr>
        <w:t>给列起别名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查询所有与员工的姓名和工资，使用中文别名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 w:rsidRPr="00FD5DD4">
        <w:rPr>
          <w:rFonts w:ascii="宋体" w:eastAsia="宋体" w:hAnsi="宋体" w:hint="eastAsia"/>
          <w:sz w:val="28"/>
          <w:szCs w:val="28"/>
          <w:highlight w:val="red"/>
        </w:rPr>
        <w:t>S</w:t>
      </w:r>
      <w:r w:rsidRPr="00FD5DD4">
        <w:rPr>
          <w:rFonts w:ascii="宋体" w:eastAsia="宋体" w:hAnsi="宋体"/>
          <w:sz w:val="28"/>
          <w:szCs w:val="28"/>
          <w:highlight w:val="red"/>
        </w:rPr>
        <w:t xml:space="preserve">ELECT ename AS </w:t>
      </w:r>
      <w:r w:rsidRPr="00FD5DD4">
        <w:rPr>
          <w:rFonts w:ascii="宋体" w:eastAsia="宋体" w:hAnsi="宋体" w:hint="eastAsia"/>
          <w:sz w:val="28"/>
          <w:szCs w:val="28"/>
          <w:highlight w:val="red"/>
        </w:rPr>
        <w:t>姓名</w:t>
      </w:r>
      <w:r w:rsidRPr="00FD5DD4">
        <w:rPr>
          <w:rFonts w:ascii="宋体" w:eastAsia="宋体" w:hAnsi="宋体"/>
          <w:sz w:val="28"/>
          <w:szCs w:val="28"/>
          <w:highlight w:val="red"/>
        </w:rPr>
        <w:t xml:space="preserve">,salary AS </w:t>
      </w:r>
      <w:r w:rsidRPr="00FD5DD4">
        <w:rPr>
          <w:rFonts w:ascii="宋体" w:eastAsia="宋体" w:hAnsi="宋体" w:hint="eastAsia"/>
          <w:sz w:val="28"/>
          <w:szCs w:val="28"/>
          <w:highlight w:val="red"/>
        </w:rPr>
        <w:t>工资</w:t>
      </w:r>
      <w:r w:rsidRPr="00FD5DD4">
        <w:rPr>
          <w:rFonts w:ascii="宋体" w:eastAsia="宋体" w:hAnsi="宋体"/>
          <w:sz w:val="28"/>
          <w:szCs w:val="28"/>
          <w:highlight w:val="red"/>
        </w:rPr>
        <w:t xml:space="preserve"> FROM emp;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查询所有员工的编号，姓名，性别，生日，使用中文别名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 xml:space="preserve">ELECT eid AS </w:t>
      </w:r>
      <w:r>
        <w:rPr>
          <w:rFonts w:ascii="宋体" w:eastAsia="宋体" w:hAnsi="宋体" w:hint="eastAsia"/>
          <w:sz w:val="28"/>
          <w:szCs w:val="28"/>
        </w:rPr>
        <w:t>编号</w:t>
      </w:r>
      <w:r>
        <w:rPr>
          <w:rFonts w:ascii="宋体" w:eastAsia="宋体" w:hAnsi="宋体"/>
          <w:sz w:val="28"/>
          <w:szCs w:val="28"/>
        </w:rPr>
        <w:t xml:space="preserve">,ename AS </w:t>
      </w:r>
      <w:r>
        <w:rPr>
          <w:rFonts w:ascii="宋体" w:eastAsia="宋体" w:hAnsi="宋体" w:hint="eastAsia"/>
          <w:sz w:val="28"/>
          <w:szCs w:val="28"/>
        </w:rPr>
        <w:t>编号,</w:t>
      </w:r>
      <w:r>
        <w:rPr>
          <w:rFonts w:ascii="宋体" w:eastAsia="宋体" w:hAnsi="宋体"/>
          <w:sz w:val="28"/>
          <w:szCs w:val="28"/>
        </w:rPr>
        <w:t xml:space="preserve">sex AS </w:t>
      </w:r>
      <w:r>
        <w:rPr>
          <w:rFonts w:ascii="宋体" w:eastAsia="宋体" w:hAnsi="宋体" w:hint="eastAsia"/>
          <w:sz w:val="28"/>
          <w:szCs w:val="28"/>
        </w:rPr>
        <w:t>性别,</w:t>
      </w:r>
      <w:r>
        <w:rPr>
          <w:rFonts w:ascii="宋体" w:eastAsia="宋体" w:hAnsi="宋体"/>
          <w:sz w:val="28"/>
          <w:szCs w:val="28"/>
        </w:rPr>
        <w:t xml:space="preserve">borthday AS </w:t>
      </w:r>
      <w:r>
        <w:rPr>
          <w:rFonts w:ascii="宋体" w:eastAsia="宋体" w:hAnsi="宋体" w:hint="eastAsia"/>
          <w:sz w:val="28"/>
          <w:szCs w:val="28"/>
        </w:rPr>
        <w:t xml:space="preserve">生日 </w:t>
      </w:r>
      <w:r>
        <w:rPr>
          <w:rFonts w:ascii="宋体" w:eastAsia="宋体" w:hAnsi="宋体"/>
          <w:sz w:val="28"/>
          <w:szCs w:val="28"/>
        </w:rPr>
        <w:t>FROM emp;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查询所有员工的编号和姓名，使用一个字母为别名</w:t>
      </w:r>
    </w:p>
    <w:p w:rsidR="0024354D" w:rsidRPr="00FD5DD4" w:rsidRDefault="0024354D" w:rsidP="0024354D">
      <w:pPr>
        <w:rPr>
          <w:rFonts w:ascii="宋体" w:eastAsia="宋体" w:hAnsi="宋体"/>
          <w:sz w:val="28"/>
          <w:szCs w:val="28"/>
          <w:highlight w:val="red"/>
        </w:rPr>
      </w:pPr>
      <w:r w:rsidRPr="00FD5DD4">
        <w:rPr>
          <w:rFonts w:ascii="宋体" w:eastAsia="宋体" w:hAnsi="宋体" w:hint="eastAsia"/>
          <w:sz w:val="28"/>
          <w:szCs w:val="28"/>
          <w:highlight w:val="red"/>
        </w:rPr>
        <w:t>S</w:t>
      </w:r>
      <w:r w:rsidRPr="00FD5DD4">
        <w:rPr>
          <w:rFonts w:ascii="宋体" w:eastAsia="宋体" w:hAnsi="宋体"/>
          <w:sz w:val="28"/>
          <w:szCs w:val="28"/>
          <w:highlight w:val="red"/>
        </w:rPr>
        <w:t>ELECT eid a,ename b FROM emp;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 w:rsidRPr="00FD5DD4">
        <w:rPr>
          <w:rFonts w:ascii="宋体" w:eastAsia="宋体" w:hAnsi="宋体" w:hint="eastAsia"/>
          <w:sz w:val="28"/>
          <w:szCs w:val="28"/>
          <w:highlight w:val="red"/>
        </w:rPr>
        <w:t>再起别名的时候，A</w:t>
      </w:r>
      <w:r w:rsidRPr="00FD5DD4">
        <w:rPr>
          <w:rFonts w:ascii="宋体" w:eastAsia="宋体" w:hAnsi="宋体"/>
          <w:sz w:val="28"/>
          <w:szCs w:val="28"/>
          <w:highlight w:val="red"/>
        </w:rPr>
        <w:t>S</w:t>
      </w:r>
      <w:r w:rsidRPr="00FD5DD4">
        <w:rPr>
          <w:rFonts w:ascii="宋体" w:eastAsia="宋体" w:hAnsi="宋体" w:hint="eastAsia"/>
          <w:sz w:val="28"/>
          <w:szCs w:val="28"/>
          <w:highlight w:val="red"/>
        </w:rPr>
        <w:t>关键字可以省略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（4）显示不同的记录/合并相同的记录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查询出都有哪些性别的员工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 w:rsidRPr="004F1282">
        <w:rPr>
          <w:rFonts w:ascii="宋体" w:eastAsia="宋体" w:hAnsi="宋体" w:hint="eastAsia"/>
          <w:color w:val="FF0000"/>
          <w:sz w:val="28"/>
          <w:szCs w:val="28"/>
        </w:rPr>
        <w:t>S</w:t>
      </w:r>
      <w:r w:rsidRPr="004F1282">
        <w:rPr>
          <w:rFonts w:ascii="宋体" w:eastAsia="宋体" w:hAnsi="宋体"/>
          <w:color w:val="FF0000"/>
          <w:sz w:val="28"/>
          <w:szCs w:val="28"/>
        </w:rPr>
        <w:t>ELECT DISTINCT sex FROM emp;</w:t>
      </w:r>
      <w:r>
        <w:rPr>
          <w:rFonts w:ascii="宋体" w:eastAsia="宋体" w:hAnsi="宋体"/>
          <w:sz w:val="28"/>
          <w:szCs w:val="28"/>
        </w:rPr>
        <w:t xml:space="preserve"> 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查询出员工都在哪些部门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ELECT DISTINCT deptid FROM emp;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(5)</w:t>
      </w:r>
      <w:r>
        <w:rPr>
          <w:rFonts w:ascii="宋体" w:eastAsia="宋体" w:hAnsi="宋体" w:hint="eastAsia"/>
          <w:sz w:val="28"/>
          <w:szCs w:val="28"/>
        </w:rPr>
        <w:t>查询时执行计算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计算2</w:t>
      </w:r>
      <w:r>
        <w:rPr>
          <w:rFonts w:ascii="宋体" w:eastAsia="宋体" w:hAnsi="宋体"/>
          <w:sz w:val="28"/>
          <w:szCs w:val="28"/>
        </w:rPr>
        <w:t>+3-4+5*6</w:t>
      </w: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3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SELECT </w:t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+3-4+5*6</w:t>
      </w: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3;</w:t>
      </w:r>
    </w:p>
    <w:p w:rsidR="0024354D" w:rsidRDefault="0024354D" w:rsidP="0024354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查询所有员工的姓名及其年新</w:t>
      </w:r>
    </w:p>
    <w:p w:rsidR="0024354D" w:rsidRDefault="0024354D" w:rsidP="0024354D">
      <w:pPr>
        <w:rPr>
          <w:rFonts w:ascii="宋体" w:eastAsia="宋体" w:hAnsi="宋体"/>
          <w:color w:val="FF0000"/>
          <w:sz w:val="28"/>
          <w:szCs w:val="28"/>
        </w:rPr>
      </w:pPr>
      <w:r w:rsidRPr="004F1282">
        <w:rPr>
          <w:rFonts w:ascii="宋体" w:eastAsia="宋体" w:hAnsi="宋体" w:hint="eastAsia"/>
          <w:color w:val="FF0000"/>
          <w:sz w:val="28"/>
          <w:szCs w:val="28"/>
        </w:rPr>
        <w:t>S</w:t>
      </w:r>
      <w:r w:rsidRPr="004F1282">
        <w:rPr>
          <w:rFonts w:ascii="宋体" w:eastAsia="宋体" w:hAnsi="宋体"/>
          <w:color w:val="FF0000"/>
          <w:sz w:val="28"/>
          <w:szCs w:val="28"/>
        </w:rPr>
        <w:t>ELECT ename,salary*12 FROM emp;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假如每个员工的工资加5</w:t>
      </w:r>
      <w:r>
        <w:rPr>
          <w:rFonts w:ascii="宋体" w:eastAsia="宋体" w:hAnsi="宋体"/>
          <w:color w:val="000000" w:themeColor="text1"/>
          <w:sz w:val="28"/>
          <w:szCs w:val="28"/>
        </w:rPr>
        <w:t>00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，年终奖加5</w:t>
      </w:r>
      <w:r>
        <w:rPr>
          <w:rFonts w:ascii="宋体" w:eastAsia="宋体" w:hAnsi="宋体"/>
          <w:color w:val="000000" w:themeColor="text1"/>
          <w:sz w:val="28"/>
          <w:szCs w:val="28"/>
        </w:rPr>
        <w:t>000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，查询所有员工的姓名及其年薪，给列其中文别名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ELECT (salary+500)*12+5000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年薪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,ename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姓名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FROM emp;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(6)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查询的结果集排序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查询所有部门表数据，结果集按照编号从小到大排序</w:t>
      </w:r>
    </w:p>
    <w:p w:rsidR="0024354D" w:rsidRPr="002B3E5E" w:rsidRDefault="0024354D" w:rsidP="0024354D">
      <w:pPr>
        <w:rPr>
          <w:rFonts w:ascii="宋体" w:eastAsia="宋体" w:hAnsi="宋体"/>
          <w:color w:val="FF0000"/>
          <w:sz w:val="28"/>
          <w:szCs w:val="28"/>
        </w:rPr>
      </w:pPr>
      <w:r w:rsidRPr="002B3E5E">
        <w:rPr>
          <w:rFonts w:ascii="宋体" w:eastAsia="宋体" w:hAnsi="宋体" w:hint="eastAsia"/>
          <w:color w:val="FF0000"/>
          <w:sz w:val="28"/>
          <w:szCs w:val="28"/>
        </w:rPr>
        <w:t>S</w:t>
      </w:r>
      <w:r w:rsidRPr="002B3E5E">
        <w:rPr>
          <w:rFonts w:ascii="宋体" w:eastAsia="宋体" w:hAnsi="宋体"/>
          <w:color w:val="FF0000"/>
          <w:sz w:val="28"/>
          <w:szCs w:val="28"/>
        </w:rPr>
        <w:t>ELECT*FROM dept ORDER BY did ASC ;(ASC:ascendant)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查询所有部门表数据，结果集按照编号从大到小排序</w:t>
      </w:r>
    </w:p>
    <w:p w:rsidR="0024354D" w:rsidRPr="002B3E5E" w:rsidRDefault="0024354D" w:rsidP="0024354D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ab/>
      </w:r>
      <w:r w:rsidRPr="002B3E5E">
        <w:rPr>
          <w:rFonts w:ascii="宋体" w:eastAsia="宋体" w:hAnsi="宋体"/>
          <w:color w:val="FF0000"/>
          <w:sz w:val="28"/>
          <w:szCs w:val="28"/>
        </w:rPr>
        <w:t>SELECT*FROM dept ORDER BY did DESC;(descendant</w:t>
      </w:r>
      <w:r w:rsidRPr="002B3E5E">
        <w:rPr>
          <w:rFonts w:ascii="宋体" w:eastAsia="宋体" w:hAnsi="宋体" w:hint="eastAsia"/>
          <w:color w:val="FF0000"/>
          <w:sz w:val="28"/>
          <w:szCs w:val="28"/>
        </w:rPr>
        <w:t>降序排列）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查询所有员工的列，结果集按照工资的降序排列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SELECT*FROM emp ORDER BY salary DESC;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查询员工所有的列，结果集从小到大排列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ORDER BY birthday DESC;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查询员工所有的列，结果集按照升序排列</w:t>
      </w:r>
    </w:p>
    <w:p w:rsidR="0024354D" w:rsidRPr="00CC0C01" w:rsidRDefault="0024354D" w:rsidP="0024354D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ELECT*FROM emp ORDER BY ename </w:t>
      </w:r>
      <w:r w:rsidRPr="00CC0C01">
        <w:rPr>
          <w:rFonts w:ascii="宋体" w:eastAsia="宋体" w:hAnsi="宋体"/>
          <w:color w:val="FF0000"/>
          <w:sz w:val="28"/>
          <w:szCs w:val="28"/>
        </w:rPr>
        <w:t>ASC;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（</w:t>
      </w:r>
      <w:r w:rsidRPr="00CC0C01">
        <w:rPr>
          <w:rFonts w:ascii="宋体" w:eastAsia="宋体" w:hAnsi="宋体" w:hint="eastAsia"/>
          <w:color w:val="FF0000"/>
          <w:sz w:val="28"/>
          <w:szCs w:val="28"/>
        </w:rPr>
        <w:t>A</w:t>
      </w:r>
      <w:r w:rsidRPr="00CC0C01">
        <w:rPr>
          <w:rFonts w:ascii="宋体" w:eastAsia="宋体" w:hAnsi="宋体"/>
          <w:color w:val="FF0000"/>
          <w:sz w:val="28"/>
          <w:szCs w:val="28"/>
        </w:rPr>
        <w:t>SC</w:t>
      </w:r>
      <w:r w:rsidRPr="00CC0C01">
        <w:rPr>
          <w:rFonts w:ascii="宋体" w:eastAsia="宋体" w:hAnsi="宋体" w:hint="eastAsia"/>
          <w:color w:val="FF0000"/>
          <w:sz w:val="28"/>
          <w:szCs w:val="28"/>
        </w:rPr>
        <w:t>可省略，会按照字母顺序排列）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查询员工所有的列，结果按照降序排列，如果工资相同，按照升序排列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ORDER BY salary desc,ename;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查询员工所有的列，要求所有的女员工在前，如果性别相同按照生日的降序排列</w:t>
      </w:r>
    </w:p>
    <w:p w:rsidR="0024354D" w:rsidRPr="00CC0C01" w:rsidRDefault="0024354D" w:rsidP="0024354D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SELECT*FROM emp ORDER BY sex ASC,birthday</w:t>
      </w:r>
      <w:r w:rsidRPr="00CC0C01">
        <w:rPr>
          <w:rFonts w:ascii="宋体" w:eastAsia="宋体" w:hAnsi="宋体"/>
          <w:color w:val="FF0000"/>
          <w:sz w:val="28"/>
          <w:szCs w:val="28"/>
        </w:rPr>
        <w:t xml:space="preserve"> DESC</w:t>
      </w:r>
      <w:r>
        <w:rPr>
          <w:rFonts w:ascii="宋体" w:eastAsia="宋体" w:hAnsi="宋体"/>
          <w:color w:val="000000" w:themeColor="text1"/>
          <w:sz w:val="28"/>
          <w:szCs w:val="28"/>
        </w:rPr>
        <w:t>;</w:t>
      </w:r>
      <w:r w:rsidRPr="00CC0C01">
        <w:rPr>
          <w:rFonts w:ascii="宋体" w:eastAsia="宋体" w:hAnsi="宋体" w:hint="eastAsia"/>
          <w:color w:val="FF0000"/>
          <w:sz w:val="28"/>
          <w:szCs w:val="28"/>
        </w:rPr>
        <w:t>（D</w:t>
      </w:r>
      <w:r w:rsidRPr="00CC0C01">
        <w:rPr>
          <w:rFonts w:ascii="宋体" w:eastAsia="宋体" w:hAnsi="宋体"/>
          <w:color w:val="FF0000"/>
          <w:sz w:val="28"/>
          <w:szCs w:val="28"/>
        </w:rPr>
        <w:t>ESC</w:t>
      </w:r>
      <w:r w:rsidRPr="00CC0C01">
        <w:rPr>
          <w:rFonts w:ascii="宋体" w:eastAsia="宋体" w:hAnsi="宋体" w:hint="eastAsia"/>
          <w:color w:val="FF0000"/>
          <w:sz w:val="28"/>
          <w:szCs w:val="28"/>
        </w:rPr>
        <w:t>在这里为降序排列）</w:t>
      </w:r>
    </w:p>
    <w:p w:rsidR="0024354D" w:rsidRPr="00CC0C01" w:rsidRDefault="0024354D" w:rsidP="0024354D">
      <w:pPr>
        <w:rPr>
          <w:rFonts w:ascii="宋体" w:eastAsia="宋体" w:hAnsi="宋体"/>
          <w:color w:val="FF0000"/>
          <w:sz w:val="28"/>
          <w:szCs w:val="28"/>
        </w:rPr>
      </w:pPr>
      <w:r w:rsidRPr="00CC0C01">
        <w:rPr>
          <w:rFonts w:ascii="宋体" w:eastAsia="宋体" w:hAnsi="宋体"/>
          <w:color w:val="FF0000"/>
          <w:sz w:val="28"/>
          <w:szCs w:val="28"/>
        </w:rPr>
        <w:t>ORDER BY</w:t>
      </w:r>
      <w:r w:rsidRPr="00CC0C01">
        <w:rPr>
          <w:rFonts w:ascii="宋体" w:eastAsia="宋体" w:hAnsi="宋体" w:hint="eastAsia"/>
          <w:color w:val="FF0000"/>
          <w:sz w:val="28"/>
          <w:szCs w:val="28"/>
        </w:rPr>
        <w:t>可以按照数值，字符串，日期时间排序，默认是按照升序排列（A</w:t>
      </w:r>
      <w:r w:rsidRPr="00CC0C01">
        <w:rPr>
          <w:rFonts w:ascii="宋体" w:eastAsia="宋体" w:hAnsi="宋体"/>
          <w:color w:val="FF0000"/>
          <w:sz w:val="28"/>
          <w:szCs w:val="28"/>
        </w:rPr>
        <w:t>SC</w:t>
      </w:r>
      <w:r w:rsidRPr="00CC0C01">
        <w:rPr>
          <w:rFonts w:ascii="宋体" w:eastAsia="宋体" w:hAnsi="宋体" w:hint="eastAsia"/>
          <w:color w:val="FF0000"/>
          <w:sz w:val="28"/>
          <w:szCs w:val="28"/>
        </w:rPr>
        <w:t>）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(</w:t>
      </w:r>
      <w:r>
        <w:rPr>
          <w:rFonts w:ascii="宋体" w:eastAsia="宋体" w:hAnsi="宋体"/>
          <w:color w:val="000000" w:themeColor="text1"/>
          <w:sz w:val="28"/>
          <w:szCs w:val="28"/>
        </w:rPr>
        <w:t>7)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条件查询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查询编号为五的员工的所有列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SELECT*FROM emp WHERE eid=5;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查询出姓名为King的员工的编号，工资姓名，生日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 eid,salary,ename,birthday from emp where ename="king";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查询出2</w:t>
      </w:r>
      <w:r>
        <w:rPr>
          <w:rFonts w:ascii="宋体" w:eastAsia="宋体" w:hAnsi="宋体"/>
          <w:color w:val="000000" w:themeColor="text1"/>
          <w:sz w:val="28"/>
          <w:szCs w:val="28"/>
        </w:rPr>
        <w:t>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号部门下员工所有列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WHERE deptid=20;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查询出工资在6</w:t>
      </w:r>
      <w:r>
        <w:rPr>
          <w:rFonts w:ascii="宋体" w:eastAsia="宋体" w:hAnsi="宋体"/>
          <w:color w:val="000000" w:themeColor="text1"/>
          <w:sz w:val="28"/>
          <w:szCs w:val="28"/>
        </w:rPr>
        <w:t>000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以上员工所有列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WHERE salary&gt;=6000;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DB7D8A">
        <w:rPr>
          <w:rFonts w:ascii="宋体" w:eastAsia="宋体" w:hAnsi="宋体" w:hint="eastAsia"/>
          <w:color w:val="00B0F0"/>
          <w:sz w:val="28"/>
          <w:szCs w:val="28"/>
        </w:rPr>
        <w:t>比较运算符：&lt;</w:t>
      </w:r>
      <w:r>
        <w:rPr>
          <w:rFonts w:ascii="宋体" w:eastAsia="宋体" w:hAnsi="宋体"/>
          <w:color w:val="00B0F0"/>
          <w:sz w:val="28"/>
          <w:szCs w:val="28"/>
        </w:rPr>
        <w:t xml:space="preserve">  </w:t>
      </w:r>
      <w:r w:rsidRPr="00DB7D8A">
        <w:rPr>
          <w:rFonts w:ascii="宋体" w:eastAsia="宋体" w:hAnsi="宋体"/>
          <w:color w:val="00B0F0"/>
          <w:sz w:val="28"/>
          <w:szCs w:val="28"/>
        </w:rPr>
        <w:t xml:space="preserve">  </w:t>
      </w:r>
      <w:r>
        <w:rPr>
          <w:rFonts w:ascii="宋体" w:eastAsia="宋体" w:hAnsi="宋体"/>
          <w:color w:val="00B0F0"/>
          <w:sz w:val="28"/>
          <w:szCs w:val="28"/>
        </w:rPr>
        <w:t xml:space="preserve">  </w:t>
      </w:r>
      <w:r w:rsidRPr="00DB7D8A">
        <w:rPr>
          <w:rFonts w:ascii="宋体" w:eastAsia="宋体" w:hAnsi="宋体"/>
          <w:color w:val="00B0F0"/>
          <w:sz w:val="28"/>
          <w:szCs w:val="28"/>
        </w:rPr>
        <w:t xml:space="preserve">&gt; </w:t>
      </w:r>
      <w:r>
        <w:rPr>
          <w:rFonts w:ascii="宋体" w:eastAsia="宋体" w:hAnsi="宋体"/>
          <w:color w:val="00B0F0"/>
          <w:sz w:val="28"/>
          <w:szCs w:val="28"/>
        </w:rPr>
        <w:t xml:space="preserve">  </w:t>
      </w:r>
      <w:r w:rsidRPr="00DB7D8A">
        <w:rPr>
          <w:rFonts w:ascii="宋体" w:eastAsia="宋体" w:hAnsi="宋体"/>
          <w:color w:val="00B0F0"/>
          <w:sz w:val="28"/>
          <w:szCs w:val="28"/>
        </w:rPr>
        <w:t xml:space="preserve"> </w:t>
      </w:r>
      <w:r>
        <w:rPr>
          <w:rFonts w:ascii="宋体" w:eastAsia="宋体" w:hAnsi="宋体"/>
          <w:color w:val="00B0F0"/>
          <w:sz w:val="28"/>
          <w:szCs w:val="28"/>
        </w:rPr>
        <w:t xml:space="preserve">  </w:t>
      </w:r>
      <w:r w:rsidRPr="00DB7D8A">
        <w:rPr>
          <w:rFonts w:ascii="宋体" w:eastAsia="宋体" w:hAnsi="宋体" w:hint="eastAsia"/>
          <w:color w:val="00B0F0"/>
          <w:sz w:val="28"/>
          <w:szCs w:val="28"/>
        </w:rPr>
        <w:t>=</w:t>
      </w:r>
      <w:r w:rsidRPr="00DB7D8A">
        <w:rPr>
          <w:rFonts w:ascii="宋体" w:eastAsia="宋体" w:hAnsi="宋体"/>
          <w:color w:val="00B0F0"/>
          <w:sz w:val="28"/>
          <w:szCs w:val="28"/>
        </w:rPr>
        <w:t xml:space="preserve">  </w:t>
      </w:r>
      <w:r>
        <w:rPr>
          <w:rFonts w:ascii="宋体" w:eastAsia="宋体" w:hAnsi="宋体"/>
          <w:color w:val="00B0F0"/>
          <w:sz w:val="28"/>
          <w:szCs w:val="28"/>
        </w:rPr>
        <w:t xml:space="preserve">  </w:t>
      </w:r>
      <w:r w:rsidRPr="00DB7D8A">
        <w:rPr>
          <w:rFonts w:ascii="宋体" w:eastAsia="宋体" w:hAnsi="宋体"/>
          <w:color w:val="00B0F0"/>
          <w:sz w:val="28"/>
          <w:szCs w:val="28"/>
        </w:rPr>
        <w:t xml:space="preserve"> </w:t>
      </w:r>
      <w:r>
        <w:rPr>
          <w:rFonts w:ascii="宋体" w:eastAsia="宋体" w:hAnsi="宋体"/>
          <w:color w:val="00B0F0"/>
          <w:sz w:val="28"/>
          <w:szCs w:val="28"/>
        </w:rPr>
        <w:t xml:space="preserve">  </w:t>
      </w:r>
      <w:r w:rsidRPr="00DB7D8A">
        <w:rPr>
          <w:rFonts w:ascii="宋体" w:eastAsia="宋体" w:hAnsi="宋体" w:hint="eastAsia"/>
          <w:color w:val="00B0F0"/>
          <w:sz w:val="28"/>
          <w:szCs w:val="28"/>
        </w:rPr>
        <w:t>！=</w:t>
      </w:r>
      <w:r w:rsidRPr="00DB7D8A">
        <w:rPr>
          <w:rFonts w:ascii="宋体" w:eastAsia="宋体" w:hAnsi="宋体"/>
          <w:color w:val="00B0F0"/>
          <w:sz w:val="28"/>
          <w:szCs w:val="28"/>
        </w:rPr>
        <w:t>(</w:t>
      </w:r>
      <w:r w:rsidRPr="00DB7D8A">
        <w:rPr>
          <w:rFonts w:ascii="宋体" w:eastAsia="宋体" w:hAnsi="宋体" w:hint="eastAsia"/>
          <w:color w:val="00B0F0"/>
          <w:sz w:val="28"/>
          <w:szCs w:val="28"/>
        </w:rPr>
        <w:t>不等于</w:t>
      </w:r>
      <w:r w:rsidRPr="00DB7D8A">
        <w:rPr>
          <w:rFonts w:ascii="宋体" w:eastAsia="宋体" w:hAnsi="宋体"/>
          <w:color w:val="00B0F0"/>
          <w:sz w:val="28"/>
          <w:szCs w:val="28"/>
        </w:rPr>
        <w:t xml:space="preserve">)     </w:t>
      </w:r>
      <w:r w:rsidRPr="00DB7D8A">
        <w:rPr>
          <w:rFonts w:ascii="宋体" w:eastAsia="宋体" w:hAnsi="宋体" w:hint="eastAsia"/>
          <w:color w:val="00B0F0"/>
          <w:sz w:val="28"/>
          <w:szCs w:val="28"/>
        </w:rPr>
        <w:t>&gt;</w:t>
      </w:r>
      <w:r w:rsidRPr="00DB7D8A">
        <w:rPr>
          <w:rFonts w:ascii="宋体" w:eastAsia="宋体" w:hAnsi="宋体"/>
          <w:color w:val="00B0F0"/>
          <w:sz w:val="28"/>
          <w:szCs w:val="28"/>
        </w:rPr>
        <w:t xml:space="preserve">= </w:t>
      </w:r>
      <w:r>
        <w:rPr>
          <w:rFonts w:ascii="宋体" w:eastAsia="宋体" w:hAnsi="宋体"/>
          <w:color w:val="00B0F0"/>
          <w:sz w:val="28"/>
          <w:szCs w:val="28"/>
        </w:rPr>
        <w:t xml:space="preserve">  </w:t>
      </w:r>
      <w:r w:rsidRPr="00DB7D8A">
        <w:rPr>
          <w:rFonts w:ascii="宋体" w:eastAsia="宋体" w:hAnsi="宋体"/>
          <w:color w:val="00B0F0"/>
          <w:sz w:val="28"/>
          <w:szCs w:val="28"/>
        </w:rPr>
        <w:t xml:space="preserve">   &lt;= 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查询出1</w:t>
      </w:r>
      <w:r>
        <w:rPr>
          <w:rFonts w:ascii="宋体" w:eastAsia="宋体" w:hAnsi="宋体"/>
          <w:color w:val="000000" w:themeColor="text1"/>
          <w:sz w:val="28"/>
          <w:szCs w:val="28"/>
        </w:rPr>
        <w:t>993-1-1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日后出生的员工的所有列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WHERE birthday&gt;"1993-01-01";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查询出不在1</w:t>
      </w:r>
      <w:r>
        <w:rPr>
          <w:rFonts w:ascii="宋体" w:eastAsia="宋体" w:hAnsi="宋体"/>
          <w:color w:val="000000" w:themeColor="text1"/>
          <w:sz w:val="28"/>
          <w:szCs w:val="28"/>
        </w:rPr>
        <w:t>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号部门的员工的所有列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WHERE deptid!=10;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查询出没有明确部门的员工所有列</w:t>
      </w:r>
    </w:p>
    <w:p w:rsidR="0024354D" w:rsidRPr="00CC0D22" w:rsidRDefault="0024354D" w:rsidP="0024354D">
      <w:pPr>
        <w:rPr>
          <w:rFonts w:ascii="宋体" w:eastAsia="宋体" w:hAnsi="宋体"/>
          <w:color w:val="00B0F0"/>
          <w:sz w:val="28"/>
          <w:szCs w:val="28"/>
        </w:rPr>
      </w:pPr>
      <w:r w:rsidRPr="00CC0D22">
        <w:rPr>
          <w:rFonts w:ascii="宋体" w:eastAsia="宋体" w:hAnsi="宋体" w:hint="eastAsia"/>
          <w:color w:val="00B0F0"/>
          <w:sz w:val="28"/>
          <w:szCs w:val="28"/>
        </w:rPr>
        <w:t>S</w:t>
      </w:r>
      <w:r w:rsidRPr="00CC0D22">
        <w:rPr>
          <w:rFonts w:ascii="宋体" w:eastAsia="宋体" w:hAnsi="宋体"/>
          <w:color w:val="00B0F0"/>
          <w:sz w:val="28"/>
          <w:szCs w:val="28"/>
        </w:rPr>
        <w:t xml:space="preserve">ELECT*FROM emp WHERE deptid </w:t>
      </w:r>
      <w:r w:rsidRPr="00CC0D22">
        <w:rPr>
          <w:rFonts w:ascii="宋体" w:eastAsia="宋体" w:hAnsi="宋体"/>
          <w:color w:val="FF0000"/>
          <w:sz w:val="28"/>
          <w:szCs w:val="28"/>
        </w:rPr>
        <w:t>IS</w:t>
      </w:r>
      <w:r w:rsidRPr="00CC0D22">
        <w:rPr>
          <w:rFonts w:ascii="宋体" w:eastAsia="宋体" w:hAnsi="宋体"/>
          <w:color w:val="00B0F0"/>
          <w:sz w:val="28"/>
          <w:szCs w:val="28"/>
        </w:rPr>
        <w:t xml:space="preserve"> NULL;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查询出有明确部门的员工的所有列</w:t>
      </w:r>
    </w:p>
    <w:p w:rsidR="0024354D" w:rsidRDefault="0024354D" w:rsidP="0024354D">
      <w:pPr>
        <w:rPr>
          <w:rFonts w:ascii="宋体" w:eastAsia="宋体" w:hAnsi="宋体"/>
          <w:color w:val="00B0F0"/>
          <w:sz w:val="28"/>
          <w:szCs w:val="28"/>
        </w:rPr>
      </w:pPr>
      <w:r w:rsidRPr="00CC0D22">
        <w:rPr>
          <w:rFonts w:ascii="宋体" w:eastAsia="宋体" w:hAnsi="宋体" w:hint="eastAsia"/>
          <w:color w:val="00B0F0"/>
          <w:sz w:val="28"/>
          <w:szCs w:val="28"/>
        </w:rPr>
        <w:t>S</w:t>
      </w:r>
      <w:r w:rsidRPr="00CC0D22">
        <w:rPr>
          <w:rFonts w:ascii="宋体" w:eastAsia="宋体" w:hAnsi="宋体"/>
          <w:color w:val="00B0F0"/>
          <w:sz w:val="28"/>
          <w:szCs w:val="28"/>
        </w:rPr>
        <w:t xml:space="preserve">ELECT*FROM emp WHERE deptid </w:t>
      </w:r>
      <w:r w:rsidRPr="00CC0D22">
        <w:rPr>
          <w:rFonts w:ascii="宋体" w:eastAsia="宋体" w:hAnsi="宋体"/>
          <w:color w:val="FF0000"/>
          <w:sz w:val="28"/>
          <w:szCs w:val="28"/>
        </w:rPr>
        <w:t xml:space="preserve">IS NOT </w:t>
      </w:r>
      <w:r w:rsidRPr="00CC0D22">
        <w:rPr>
          <w:rFonts w:ascii="宋体" w:eastAsia="宋体" w:hAnsi="宋体"/>
          <w:color w:val="00B0F0"/>
          <w:sz w:val="28"/>
          <w:szCs w:val="28"/>
        </w:rPr>
        <w:t>NULL;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CC0D22">
        <w:rPr>
          <w:rFonts w:ascii="宋体" w:eastAsia="宋体" w:hAnsi="宋体" w:hint="eastAsia"/>
          <w:color w:val="000000" w:themeColor="text1"/>
          <w:sz w:val="28"/>
          <w:szCs w:val="28"/>
        </w:rPr>
        <w:t>查询出工资在六千以上的男员工所有列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ELECT*FROM emp WHERE salary&gt;=6000 </w:t>
      </w:r>
      <w:r w:rsidRPr="00CC0D22">
        <w:rPr>
          <w:rFonts w:ascii="宋体" w:eastAsia="宋体" w:hAnsi="宋体"/>
          <w:color w:val="FF0000"/>
          <w:sz w:val="28"/>
          <w:szCs w:val="28"/>
        </w:rPr>
        <w:t>AND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sex=1;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查询出工资在7</w:t>
      </w:r>
      <w:r>
        <w:rPr>
          <w:rFonts w:ascii="宋体" w:eastAsia="宋体" w:hAnsi="宋体"/>
          <w:color w:val="000000" w:themeColor="text1"/>
          <w:sz w:val="28"/>
          <w:szCs w:val="28"/>
        </w:rPr>
        <w:t>000-10000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之间员工所有咧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WHERE salary&gt;=7000 AND salary&lt;=10000;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或</w:t>
      </w:r>
      <w:r>
        <w:rPr>
          <w:rFonts w:ascii="宋体" w:eastAsia="宋体" w:hAnsi="宋体"/>
          <w:color w:val="000000" w:themeColor="text1"/>
          <w:sz w:val="28"/>
          <w:szCs w:val="28"/>
        </w:rPr>
        <w:t>SELECT*FROM emp WHERE salary</w:t>
      </w:r>
      <w:r w:rsidRPr="00C15730">
        <w:rPr>
          <w:rFonts w:ascii="宋体" w:eastAsia="宋体" w:hAnsi="宋体"/>
          <w:color w:val="FF0000"/>
          <w:sz w:val="28"/>
          <w:szCs w:val="28"/>
        </w:rPr>
        <w:t xml:space="preserve"> BETWEEN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7000 </w:t>
      </w:r>
      <w:r w:rsidRPr="00C15730">
        <w:rPr>
          <w:rFonts w:ascii="宋体" w:eastAsia="宋体" w:hAnsi="宋体"/>
          <w:color w:val="FF0000"/>
          <w:sz w:val="28"/>
          <w:szCs w:val="28"/>
        </w:rPr>
        <w:t>AND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10000;</w:t>
      </w:r>
    </w:p>
    <w:p w:rsidR="0024354D" w:rsidRPr="008C18EB" w:rsidRDefault="0024354D" w:rsidP="0024354D">
      <w:pPr>
        <w:rPr>
          <w:rFonts w:ascii="宋体" w:eastAsia="宋体" w:hAnsi="宋体"/>
          <w:color w:val="FF0000"/>
          <w:sz w:val="28"/>
          <w:szCs w:val="28"/>
        </w:rPr>
      </w:pPr>
      <w:r w:rsidRPr="008C18EB">
        <w:rPr>
          <w:rFonts w:ascii="宋体" w:eastAsia="宋体" w:hAnsi="宋体" w:hint="eastAsia"/>
          <w:color w:val="FF0000"/>
          <w:sz w:val="28"/>
          <w:szCs w:val="28"/>
        </w:rPr>
        <w:t>B</w:t>
      </w:r>
      <w:r w:rsidRPr="008C18EB">
        <w:rPr>
          <w:rFonts w:ascii="宋体" w:eastAsia="宋体" w:hAnsi="宋体"/>
          <w:color w:val="FF0000"/>
          <w:sz w:val="28"/>
          <w:szCs w:val="28"/>
        </w:rPr>
        <w:t>ETWEEN……AND(</w:t>
      </w:r>
      <w:r w:rsidRPr="008C18EB">
        <w:rPr>
          <w:rFonts w:ascii="宋体" w:eastAsia="宋体" w:hAnsi="宋体" w:hint="eastAsia"/>
          <w:color w:val="FF0000"/>
          <w:sz w:val="28"/>
          <w:szCs w:val="28"/>
        </w:rPr>
        <w:t>在两者之间，必须</w:t>
      </w:r>
      <w:r w:rsidRPr="008C18EB">
        <w:rPr>
          <w:rFonts w:ascii="宋体" w:eastAsia="宋体" w:hAnsi="宋体"/>
          <w:color w:val="FF0000"/>
          <w:sz w:val="28"/>
          <w:szCs w:val="28"/>
        </w:rPr>
        <w:t>)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查询出工资不在7</w:t>
      </w:r>
      <w:r>
        <w:rPr>
          <w:rFonts w:ascii="宋体" w:eastAsia="宋体" w:hAnsi="宋体"/>
          <w:color w:val="000000" w:themeColor="text1"/>
          <w:sz w:val="28"/>
          <w:szCs w:val="28"/>
        </w:rPr>
        <w:t>000-10000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之间员工所有列</w:t>
      </w:r>
    </w:p>
    <w:p w:rsidR="0024354D" w:rsidRPr="008C18EB" w:rsidRDefault="0024354D" w:rsidP="0024354D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 xml:space="preserve">SELECT*FROM emp WHERE salary </w:t>
      </w:r>
      <w:r w:rsidRPr="00C15730">
        <w:rPr>
          <w:rFonts w:ascii="宋体" w:eastAsia="宋体" w:hAnsi="宋体"/>
          <w:color w:val="FF0000"/>
          <w:sz w:val="28"/>
          <w:szCs w:val="28"/>
        </w:rPr>
        <w:t>NOT BETWEEN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7000 </w:t>
      </w:r>
      <w:r w:rsidRPr="00C15730">
        <w:rPr>
          <w:rFonts w:ascii="宋体" w:eastAsia="宋体" w:hAnsi="宋体"/>
          <w:color w:val="FF0000"/>
          <w:sz w:val="28"/>
          <w:szCs w:val="28"/>
        </w:rPr>
        <w:t>AND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10000;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（</w:t>
      </w:r>
      <w:r w:rsidRPr="008C18EB">
        <w:rPr>
          <w:rFonts w:ascii="宋体" w:eastAsia="宋体" w:hAnsi="宋体"/>
          <w:color w:val="FF0000"/>
          <w:sz w:val="28"/>
          <w:szCs w:val="28"/>
        </w:rPr>
        <w:t>NOT BETWEEN</w:t>
      </w:r>
      <w:r w:rsidRPr="008C18EB">
        <w:rPr>
          <w:rFonts w:ascii="宋体" w:eastAsia="宋体" w:hAnsi="宋体" w:hint="eastAsia"/>
          <w:color w:val="FF0000"/>
          <w:sz w:val="28"/>
          <w:szCs w:val="28"/>
        </w:rPr>
        <w:t>不在两者之间）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或S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ELECT*FROM emp WHERE salary &lt;7000 </w:t>
      </w:r>
      <w:r w:rsidRPr="008C18EB">
        <w:rPr>
          <w:rFonts w:ascii="宋体" w:eastAsia="宋体" w:hAnsi="宋体"/>
          <w:color w:val="FF0000"/>
          <w:sz w:val="28"/>
          <w:szCs w:val="28"/>
        </w:rPr>
        <w:t>OR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salary&gt;10000;</w:t>
      </w:r>
    </w:p>
    <w:p w:rsidR="0024354D" w:rsidRPr="008C18EB" w:rsidRDefault="0024354D" w:rsidP="0024354D">
      <w:pPr>
        <w:rPr>
          <w:rFonts w:ascii="宋体" w:eastAsia="宋体" w:hAnsi="宋体"/>
          <w:color w:val="FF0000"/>
          <w:sz w:val="28"/>
          <w:szCs w:val="28"/>
        </w:rPr>
      </w:pPr>
      <w:r w:rsidRPr="008C18EB">
        <w:rPr>
          <w:rFonts w:ascii="宋体" w:eastAsia="宋体" w:hAnsi="宋体" w:hint="eastAsia"/>
          <w:color w:val="FF0000"/>
          <w:sz w:val="28"/>
          <w:szCs w:val="28"/>
        </w:rPr>
        <w:t>(</w:t>
      </w:r>
      <w:r w:rsidRPr="008C18EB">
        <w:rPr>
          <w:rFonts w:ascii="宋体" w:eastAsia="宋体" w:hAnsi="宋体"/>
          <w:color w:val="FF0000"/>
          <w:sz w:val="28"/>
          <w:szCs w:val="28"/>
        </w:rPr>
        <w:t>OR</w:t>
      </w:r>
      <w:r w:rsidRPr="008C18EB">
        <w:rPr>
          <w:rFonts w:ascii="宋体" w:eastAsia="宋体" w:hAnsi="宋体" w:hint="eastAsia"/>
          <w:color w:val="FF0000"/>
          <w:sz w:val="28"/>
          <w:szCs w:val="28"/>
        </w:rPr>
        <w:t>或</w:t>
      </w:r>
      <w:r w:rsidRPr="008C18EB">
        <w:rPr>
          <w:rFonts w:ascii="宋体" w:eastAsia="宋体" w:hAnsi="宋体"/>
          <w:color w:val="FF0000"/>
          <w:sz w:val="28"/>
          <w:szCs w:val="28"/>
        </w:rPr>
        <w:t>)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查询出在1</w:t>
      </w:r>
      <w:r>
        <w:rPr>
          <w:rFonts w:ascii="宋体" w:eastAsia="宋体" w:hAnsi="宋体"/>
          <w:color w:val="000000" w:themeColor="text1"/>
          <w:sz w:val="28"/>
          <w:szCs w:val="28"/>
        </w:rPr>
        <w:t>990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年之前和1</w:t>
      </w:r>
      <w:r>
        <w:rPr>
          <w:rFonts w:ascii="宋体" w:eastAsia="宋体" w:hAnsi="宋体"/>
          <w:color w:val="000000" w:themeColor="text1"/>
          <w:sz w:val="28"/>
          <w:szCs w:val="28"/>
        </w:rPr>
        <w:t>995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年之后出生的员工的所有列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WHERE birthday&lt;"1990-01-01" OR birthday&gt;"1995-12-12";</w:t>
      </w:r>
    </w:p>
    <w:p w:rsidR="0024354D" w:rsidRPr="00CC0D22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查询出2</w:t>
      </w:r>
      <w:r>
        <w:rPr>
          <w:rFonts w:ascii="宋体" w:eastAsia="宋体" w:hAnsi="宋体"/>
          <w:color w:val="000000" w:themeColor="text1"/>
          <w:sz w:val="28"/>
          <w:szCs w:val="28"/>
        </w:rPr>
        <w:t>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号和3</w:t>
      </w:r>
      <w:r>
        <w:rPr>
          <w:rFonts w:ascii="宋体" w:eastAsia="宋体" w:hAnsi="宋体"/>
          <w:color w:val="000000" w:themeColor="text1"/>
          <w:sz w:val="28"/>
          <w:szCs w:val="28"/>
        </w:rPr>
        <w:t>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号部门员工所有的列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WHERE deptid=20 OR deptid=30;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或</w:t>
      </w:r>
      <w:r>
        <w:rPr>
          <w:rFonts w:ascii="宋体" w:eastAsia="宋体" w:hAnsi="宋体"/>
          <w:color w:val="000000" w:themeColor="text1"/>
          <w:sz w:val="28"/>
          <w:szCs w:val="28"/>
        </w:rPr>
        <w:t>SELECT*FROM emp WHERE dePtid IN(20,30);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查询出不在2</w:t>
      </w:r>
      <w:r>
        <w:rPr>
          <w:rFonts w:ascii="宋体" w:eastAsia="宋体" w:hAnsi="宋体"/>
          <w:color w:val="000000" w:themeColor="text1"/>
          <w:sz w:val="28"/>
          <w:szCs w:val="28"/>
        </w:rPr>
        <w:t>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和3</w:t>
      </w:r>
      <w:r>
        <w:rPr>
          <w:rFonts w:ascii="宋体" w:eastAsia="宋体" w:hAnsi="宋体"/>
          <w:color w:val="000000" w:themeColor="text1"/>
          <w:sz w:val="28"/>
          <w:szCs w:val="28"/>
        </w:rPr>
        <w:t>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部门员工所有的列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WHERE deptid not in(20,30);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E5F839" wp14:editId="73707008">
                <wp:simplePos x="0" y="0"/>
                <wp:positionH relativeFrom="column">
                  <wp:posOffset>-28575</wp:posOffset>
                </wp:positionH>
                <wp:positionV relativeFrom="paragraph">
                  <wp:posOffset>28575</wp:posOffset>
                </wp:positionV>
                <wp:extent cx="3248025" cy="14763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FF05F" id="矩形 1" o:spid="_x0000_s1026" style="position:absolute;left:0;text-align:left;margin-left:-2.25pt;margin-top:2.25pt;width:255.75pt;height:116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" fillcolor="#ffc000 [3207]" strokecolor="#7f5f00 [1607]" strokeweight="1pt"/>
            </w:pict>
          </mc:Fallback>
        </mc:AlternateContent>
      </w:r>
      <w:r>
        <w:rPr>
          <w:rFonts w:ascii="宋体" w:eastAsia="宋体" w:hAnsi="宋体"/>
          <w:color w:val="000000" w:themeColor="text1"/>
          <w:sz w:val="28"/>
          <w:szCs w:val="28"/>
        </w:rPr>
        <w:t>IS NULL/IS NOT NULL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AND/OR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B</w:t>
      </w:r>
      <w:r>
        <w:rPr>
          <w:rFonts w:ascii="宋体" w:eastAsia="宋体" w:hAnsi="宋体"/>
          <w:color w:val="000000" w:themeColor="text1"/>
          <w:sz w:val="28"/>
          <w:szCs w:val="28"/>
        </w:rPr>
        <w:t>ETWEEN …AND…/NOT BETWEEN …AND…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IN()/NOT IN()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（8）分页查询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假如查询的结果集有太多的数据一次显示不完，可以使分页显示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需要两个条件：当前的页码，每页的数据量。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每页的开始=</w:t>
      </w:r>
      <w:r>
        <w:rPr>
          <w:rFonts w:ascii="宋体" w:eastAsia="宋体" w:hAnsi="宋体"/>
          <w:color w:val="000000" w:themeColor="text1"/>
          <w:sz w:val="28"/>
          <w:szCs w:val="28"/>
        </w:rPr>
        <w:t>(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当前的页码-</w:t>
      </w:r>
      <w:r>
        <w:rPr>
          <w:rFonts w:ascii="宋体" w:eastAsia="宋体" w:hAnsi="宋体"/>
          <w:color w:val="000000" w:themeColor="text1"/>
          <w:sz w:val="28"/>
          <w:szCs w:val="28"/>
        </w:rPr>
        <w:t>1)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*每页数量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 xml:space="preserve">SELECT*FROM emp LIMIT start,count;(LIMIT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限制呢，</w:t>
      </w:r>
      <w:r>
        <w:rPr>
          <w:rFonts w:ascii="宋体" w:eastAsia="宋体" w:hAnsi="宋体"/>
          <w:color w:val="000000" w:themeColor="text1"/>
          <w:sz w:val="28"/>
          <w:szCs w:val="28"/>
        </w:rPr>
        <w:t>start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每页的开始</w:t>
      </w:r>
      <w:r>
        <w:rPr>
          <w:rFonts w:ascii="宋体" w:eastAsia="宋体" w:hAnsi="宋体"/>
          <w:color w:val="000000" w:themeColor="text1"/>
          <w:sz w:val="28"/>
          <w:szCs w:val="28"/>
        </w:rPr>
        <w:t>,count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每页数量</w:t>
      </w:r>
      <w:r>
        <w:rPr>
          <w:rFonts w:ascii="宋体" w:eastAsia="宋体" w:hAnsi="宋体"/>
          <w:color w:val="000000" w:themeColor="text1"/>
          <w:sz w:val="28"/>
          <w:szCs w:val="28"/>
        </w:rPr>
        <w:t>)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假如每页显示五条数据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0,5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SELECT*FROM emp 5,5;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假设每页显示6条数据，查询前三页</w:t>
      </w:r>
    </w:p>
    <w:p w:rsidR="0024354D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limit 0,6;</w:t>
      </w:r>
    </w:p>
    <w:p w:rsidR="0024354D" w:rsidRPr="007819C7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limit 6,6;</w:t>
      </w:r>
    </w:p>
    <w:p w:rsidR="0024354D" w:rsidRPr="007819C7" w:rsidRDefault="0024354D" w:rsidP="0024354D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S</w:t>
      </w:r>
      <w:r>
        <w:rPr>
          <w:rFonts w:ascii="宋体" w:eastAsia="宋体" w:hAnsi="宋体"/>
          <w:color w:val="000000" w:themeColor="text1"/>
          <w:sz w:val="28"/>
          <w:szCs w:val="28"/>
        </w:rPr>
        <w:t>ELECT*FROM emp limit 12,6;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复习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性别使用整形（布尔型）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性别显示 男/女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存储0</w:t>
      </w:r>
      <w:r>
        <w:rPr>
          <w:rFonts w:ascii="宋体" w:eastAsia="宋体" w:hAnsi="宋体"/>
          <w:sz w:val="28"/>
          <w:szCs w:val="28"/>
        </w:rPr>
        <w:t>/1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日期使用大整形（B</w:t>
      </w:r>
      <w:r>
        <w:rPr>
          <w:rFonts w:ascii="宋体" w:eastAsia="宋体" w:hAnsi="宋体"/>
          <w:sz w:val="28"/>
          <w:szCs w:val="28"/>
        </w:rPr>
        <w:t>IGINT</w:t>
      </w:r>
      <w:r>
        <w:rPr>
          <w:rFonts w:ascii="宋体" w:eastAsia="宋体" w:hAnsi="宋体" w:hint="eastAsia"/>
          <w:sz w:val="28"/>
          <w:szCs w:val="28"/>
        </w:rPr>
        <w:t>）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存储的是距离计算机元年的毫秒数（1</w:t>
      </w:r>
      <w:r>
        <w:rPr>
          <w:rFonts w:ascii="宋体" w:eastAsia="宋体" w:hAnsi="宋体"/>
          <w:sz w:val="28"/>
          <w:szCs w:val="28"/>
        </w:rPr>
        <w:t>000</w:t>
      </w:r>
      <w:r>
        <w:rPr>
          <w:rFonts w:ascii="宋体" w:eastAsia="宋体" w:hAnsi="宋体" w:hint="eastAsia"/>
          <w:sz w:val="28"/>
          <w:szCs w:val="28"/>
        </w:rPr>
        <w:t>*</w:t>
      </w:r>
      <w:r>
        <w:rPr>
          <w:rFonts w:ascii="宋体" w:eastAsia="宋体" w:hAnsi="宋体"/>
          <w:sz w:val="28"/>
          <w:szCs w:val="28"/>
        </w:rPr>
        <w:t>60</w:t>
      </w:r>
      <w:r>
        <w:rPr>
          <w:rFonts w:ascii="宋体" w:eastAsia="宋体" w:hAnsi="宋体" w:hint="eastAsia"/>
          <w:sz w:val="28"/>
          <w:szCs w:val="28"/>
        </w:rPr>
        <w:t>毫秒=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秒）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1970-01-01 00-00-00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</w:t>
      </w:r>
      <w:r w:rsidRPr="005058BA">
        <w:rPr>
          <w:rFonts w:ascii="宋体" w:eastAsia="宋体" w:hAnsi="宋体" w:hint="eastAsia"/>
          <w:sz w:val="28"/>
          <w:szCs w:val="28"/>
        </w:rPr>
        <w:t>模糊条件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查询出姓名中含有字母E的员工的所有列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ELECT*FROM emp WHERE ename LIKE '%e%';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QL</w:t>
      </w:r>
      <w:r>
        <w:rPr>
          <w:rFonts w:ascii="宋体" w:eastAsia="宋体" w:hAnsi="宋体" w:hint="eastAsia"/>
          <w:sz w:val="28"/>
          <w:szCs w:val="28"/>
        </w:rPr>
        <w:t>中提供了两个模糊查询的字符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A773DF1" wp14:editId="5B90239D">
                <wp:simplePos x="0" y="0"/>
                <wp:positionH relativeFrom="column">
                  <wp:posOffset>-123825</wp:posOffset>
                </wp:positionH>
                <wp:positionV relativeFrom="paragraph">
                  <wp:posOffset>62865</wp:posOffset>
                </wp:positionV>
                <wp:extent cx="3019425" cy="391477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391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802EE" id="矩形 2" o:spid="_x0000_s1026" style="position:absolute;left:0;text-align:left;margin-left:-9.75pt;margin-top:4.95pt;width:237.75pt;height:308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" fillcolor="#5b9bd5 [3204]" strokecolor="#1f4d78 [1604]" strokeweight="1pt"/>
            </w:pic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%可以匹配任意个字符 &gt;</w:t>
      </w:r>
      <w:r>
        <w:rPr>
          <w:rFonts w:ascii="宋体" w:eastAsia="宋体" w:hAnsi="宋体"/>
          <w:sz w:val="28"/>
          <w:szCs w:val="28"/>
        </w:rPr>
        <w:t>=0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_ </w:t>
      </w:r>
      <w:r>
        <w:rPr>
          <w:rFonts w:ascii="宋体" w:eastAsia="宋体" w:hAnsi="宋体" w:hint="eastAsia"/>
          <w:sz w:val="28"/>
          <w:szCs w:val="28"/>
        </w:rPr>
        <w:t>可以匹配任意一个字符 =</w:t>
      </w:r>
      <w:r>
        <w:rPr>
          <w:rFonts w:ascii="宋体" w:eastAsia="宋体" w:hAnsi="宋体"/>
          <w:sz w:val="28"/>
          <w:szCs w:val="28"/>
        </w:rPr>
        <w:t>1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COUNTO() </w:t>
      </w:r>
      <w:r>
        <w:rPr>
          <w:rFonts w:ascii="宋体" w:eastAsia="宋体" w:hAnsi="宋体" w:hint="eastAsia"/>
          <w:sz w:val="28"/>
          <w:szCs w:val="28"/>
        </w:rPr>
        <w:t>总数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 xml:space="preserve">UM()    </w:t>
      </w:r>
      <w:r>
        <w:rPr>
          <w:rFonts w:ascii="宋体" w:eastAsia="宋体" w:hAnsi="宋体" w:hint="eastAsia"/>
          <w:sz w:val="28"/>
          <w:szCs w:val="28"/>
        </w:rPr>
        <w:t>总和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 xml:space="preserve">VG()    </w:t>
      </w:r>
      <w:r>
        <w:rPr>
          <w:rFonts w:ascii="宋体" w:eastAsia="宋体" w:hAnsi="宋体" w:hint="eastAsia"/>
          <w:sz w:val="28"/>
          <w:szCs w:val="28"/>
        </w:rPr>
        <w:t>平均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/>
          <w:sz w:val="28"/>
          <w:szCs w:val="28"/>
        </w:rPr>
        <w:t xml:space="preserve">AX()    </w:t>
      </w:r>
      <w:r>
        <w:rPr>
          <w:rFonts w:ascii="宋体" w:eastAsia="宋体" w:hAnsi="宋体" w:hint="eastAsia"/>
          <w:sz w:val="28"/>
          <w:szCs w:val="28"/>
        </w:rPr>
        <w:t>最大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/>
          <w:sz w:val="28"/>
          <w:szCs w:val="28"/>
        </w:rPr>
        <w:t xml:space="preserve">IN()     </w:t>
      </w:r>
      <w:r>
        <w:rPr>
          <w:rFonts w:ascii="宋体" w:eastAsia="宋体" w:hAnsi="宋体" w:hint="eastAsia"/>
          <w:sz w:val="28"/>
          <w:szCs w:val="28"/>
        </w:rPr>
        <w:t>最小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函数补充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Y</w:t>
      </w:r>
      <w:r>
        <w:rPr>
          <w:rFonts w:ascii="宋体" w:eastAsia="宋体" w:hAnsi="宋体"/>
          <w:sz w:val="28"/>
          <w:szCs w:val="28"/>
        </w:rPr>
        <w:t xml:space="preserve">EAR()  </w:t>
      </w:r>
      <w:r>
        <w:rPr>
          <w:rFonts w:ascii="宋体" w:eastAsia="宋体" w:hAnsi="宋体" w:hint="eastAsia"/>
          <w:sz w:val="28"/>
          <w:szCs w:val="28"/>
        </w:rPr>
        <w:t>获取日期中的年份</w:t>
      </w:r>
    </w:p>
    <w:p w:rsidR="001009DB" w:rsidRPr="003777DF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/>
          <w:sz w:val="28"/>
          <w:szCs w:val="28"/>
        </w:rPr>
        <w:t>ONTH</w:t>
      </w:r>
      <w:r>
        <w:rPr>
          <w:rFonts w:ascii="宋体" w:eastAsia="宋体" w:hAnsi="宋体" w:hint="eastAsia"/>
          <w:sz w:val="28"/>
          <w:szCs w:val="28"/>
        </w:rPr>
        <w:t>（）获取日期中的月份</w:t>
      </w:r>
    </w:p>
    <w:p w:rsidR="001009DB" w:rsidRPr="003777DF" w:rsidRDefault="001009DB" w:rsidP="001009DB">
      <w:pPr>
        <w:rPr>
          <w:rFonts w:ascii="宋体" w:eastAsia="宋体" w:hAnsi="宋体"/>
          <w:sz w:val="28"/>
          <w:szCs w:val="28"/>
        </w:rPr>
      </w:pPr>
    </w:p>
    <w:p w:rsidR="001009DB" w:rsidRPr="002A3470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查询出姓名中倒数第二个字符为</w:t>
      </w:r>
      <w:r>
        <w:rPr>
          <w:rFonts w:ascii="宋体" w:eastAsia="宋体" w:hAnsi="宋体"/>
          <w:sz w:val="28"/>
          <w:szCs w:val="28"/>
        </w:rPr>
        <w:t xml:space="preserve">e </w:t>
      </w:r>
      <w:r>
        <w:rPr>
          <w:rFonts w:ascii="宋体" w:eastAsia="宋体" w:hAnsi="宋体" w:hint="eastAsia"/>
          <w:sz w:val="28"/>
          <w:szCs w:val="28"/>
        </w:rPr>
        <w:t>的员工所有列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SELECT*FROM emp WHERE ename LIKE </w:t>
      </w:r>
      <w:r>
        <w:rPr>
          <w:rFonts w:ascii="宋体" w:eastAsia="宋体" w:hAnsi="宋体" w:hint="eastAsia"/>
          <w:sz w:val="28"/>
          <w:szCs w:val="28"/>
        </w:rPr>
        <w:t>‘%</w:t>
      </w:r>
      <w:r>
        <w:rPr>
          <w:rFonts w:ascii="宋体" w:eastAsia="宋体" w:hAnsi="宋体"/>
          <w:sz w:val="28"/>
          <w:szCs w:val="28"/>
        </w:rPr>
        <w:t>e_</w:t>
      </w:r>
      <w:r>
        <w:rPr>
          <w:rFonts w:ascii="宋体" w:eastAsia="宋体" w:hAnsi="宋体" w:hint="eastAsia"/>
          <w:sz w:val="28"/>
          <w:szCs w:val="28"/>
        </w:rPr>
        <w:t>’;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查询出姓名中以e结尾的所有列表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SELECT*FROM emp WHERE ename LIKE  '%e';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注意：在模糊条件查询中必须使用关键字</w:t>
      </w:r>
      <w:r>
        <w:rPr>
          <w:rFonts w:ascii="宋体" w:eastAsia="宋体" w:hAnsi="宋体"/>
          <w:sz w:val="28"/>
          <w:szCs w:val="28"/>
        </w:rPr>
        <w:t>LIKE</w:t>
      </w:r>
      <w:r>
        <w:rPr>
          <w:rFonts w:ascii="宋体" w:eastAsia="宋体" w:hAnsi="宋体" w:hint="eastAsia"/>
          <w:sz w:val="28"/>
          <w:szCs w:val="28"/>
        </w:rPr>
        <w:t>，不能使用=；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2、复杂查询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（1）聚合查询/分组查询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查询出所有员工的数量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 xml:space="preserve">ELECT </w:t>
      </w:r>
      <w:r w:rsidRPr="00EE297B">
        <w:rPr>
          <w:rFonts w:ascii="宋体" w:eastAsia="宋体" w:hAnsi="宋体"/>
          <w:color w:val="FF0000"/>
          <w:sz w:val="28"/>
          <w:szCs w:val="28"/>
        </w:rPr>
        <w:t>COUNT(eid)</w:t>
      </w:r>
      <w:r>
        <w:rPr>
          <w:rFonts w:ascii="宋体" w:eastAsia="宋体" w:hAnsi="宋体"/>
          <w:sz w:val="28"/>
          <w:szCs w:val="28"/>
        </w:rPr>
        <w:t xml:space="preserve"> FROM emp;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SELECT COUNT(*) FROM emp;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聚合函数：函数就是一个功能体，需要提供若干个数据，产出某个结果。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COUNT()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使用员工的姓名计算员工数量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 xml:space="preserve">ELECT </w:t>
      </w:r>
      <w:r w:rsidRPr="00EE297B">
        <w:rPr>
          <w:rFonts w:ascii="宋体" w:eastAsia="宋体" w:hAnsi="宋体"/>
          <w:color w:val="FF0000"/>
          <w:sz w:val="28"/>
          <w:szCs w:val="28"/>
        </w:rPr>
        <w:t>COUNT(</w:t>
      </w:r>
      <w:r>
        <w:rPr>
          <w:rFonts w:ascii="宋体" w:eastAsia="宋体" w:hAnsi="宋体"/>
          <w:color w:val="FF0000"/>
          <w:sz w:val="28"/>
          <w:szCs w:val="28"/>
        </w:rPr>
        <w:t>ename</w:t>
      </w:r>
      <w:r w:rsidRPr="00EE297B">
        <w:rPr>
          <w:rFonts w:ascii="宋体" w:eastAsia="宋体" w:hAnsi="宋体"/>
          <w:color w:val="FF0000"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 xml:space="preserve"> FROM emp;</w:t>
      </w:r>
    </w:p>
    <w:p w:rsidR="001009DB" w:rsidRPr="00BF501A" w:rsidRDefault="001009DB" w:rsidP="001009DB">
      <w:pPr>
        <w:rPr>
          <w:rFonts w:ascii="宋体" w:eastAsia="宋体" w:hAnsi="宋体"/>
          <w:sz w:val="28"/>
          <w:szCs w:val="28"/>
        </w:rPr>
      </w:pP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使用员工部门编号计算员工数量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 xml:space="preserve">ELECT </w:t>
      </w:r>
      <w:r w:rsidRPr="00EE297B">
        <w:rPr>
          <w:rFonts w:ascii="宋体" w:eastAsia="宋体" w:hAnsi="宋体"/>
          <w:color w:val="FF0000"/>
          <w:sz w:val="28"/>
          <w:szCs w:val="28"/>
        </w:rPr>
        <w:t>COUNT(</w:t>
      </w:r>
      <w:r>
        <w:rPr>
          <w:rFonts w:ascii="宋体" w:eastAsia="宋体" w:hAnsi="宋体"/>
          <w:color w:val="FF0000"/>
          <w:sz w:val="28"/>
          <w:szCs w:val="28"/>
        </w:rPr>
        <w:t>deptid</w:t>
      </w:r>
      <w:r w:rsidRPr="00EE297B">
        <w:rPr>
          <w:rFonts w:ascii="宋体" w:eastAsia="宋体" w:hAnsi="宋体"/>
          <w:color w:val="FF0000"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 xml:space="preserve"> FROM emp;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查询所有男员工的数量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ELECT COUNT(*) FROM emp WHERE sex=1;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查询出所有员工的总和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 xml:space="preserve">ELECT </w:t>
      </w:r>
      <w:r w:rsidRPr="0072217C">
        <w:rPr>
          <w:rFonts w:ascii="宋体" w:eastAsia="宋体" w:hAnsi="宋体"/>
          <w:color w:val="FF0000"/>
          <w:sz w:val="28"/>
          <w:szCs w:val="28"/>
        </w:rPr>
        <w:t>SUM</w:t>
      </w:r>
      <w:r>
        <w:rPr>
          <w:rFonts w:ascii="宋体" w:eastAsia="宋体" w:hAnsi="宋体"/>
          <w:sz w:val="28"/>
          <w:szCs w:val="28"/>
        </w:rPr>
        <w:t>(salary) FROM emp;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查询出所有员工的平均工资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 xml:space="preserve">ELECT </w:t>
      </w:r>
      <w:r w:rsidRPr="0072217C">
        <w:rPr>
          <w:rFonts w:ascii="宋体" w:eastAsia="宋体" w:hAnsi="宋体"/>
          <w:color w:val="FF0000"/>
          <w:sz w:val="28"/>
          <w:szCs w:val="28"/>
        </w:rPr>
        <w:t>AVG</w:t>
      </w:r>
      <w:r>
        <w:rPr>
          <w:rFonts w:ascii="宋体" w:eastAsia="宋体" w:hAnsi="宋体"/>
          <w:sz w:val="28"/>
          <w:szCs w:val="28"/>
        </w:rPr>
        <w:t>(salary) FROM emp;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查询出男员工工资最高的工资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 xml:space="preserve">ELECT </w:t>
      </w:r>
      <w:r w:rsidRPr="0072217C">
        <w:rPr>
          <w:rFonts w:ascii="宋体" w:eastAsia="宋体" w:hAnsi="宋体"/>
          <w:color w:val="FF0000"/>
          <w:sz w:val="28"/>
          <w:szCs w:val="28"/>
        </w:rPr>
        <w:t>MAX</w:t>
      </w:r>
      <w:r>
        <w:rPr>
          <w:rFonts w:ascii="宋体" w:eastAsia="宋体" w:hAnsi="宋体"/>
          <w:sz w:val="28"/>
          <w:szCs w:val="28"/>
        </w:rPr>
        <w:t>(salary) FROM emp WHERE sex=1;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查询出年龄最大的员工</w:t>
      </w:r>
    </w:p>
    <w:p w:rsidR="001009DB" w:rsidRPr="00BF501A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SELECT </w:t>
      </w:r>
      <w:r w:rsidRPr="0072217C">
        <w:rPr>
          <w:rFonts w:ascii="宋体" w:eastAsia="宋体" w:hAnsi="宋体"/>
          <w:color w:val="FF0000"/>
          <w:sz w:val="28"/>
          <w:szCs w:val="28"/>
        </w:rPr>
        <w:t>MIN</w:t>
      </w:r>
      <w:r>
        <w:rPr>
          <w:rFonts w:ascii="宋体" w:eastAsia="宋体" w:hAnsi="宋体"/>
          <w:sz w:val="28"/>
          <w:szCs w:val="28"/>
        </w:rPr>
        <w:t>(birthday) FROM emp;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 w:rsidRPr="00AE4027">
        <w:rPr>
          <w:rFonts w:ascii="宋体" w:eastAsia="宋体" w:hAnsi="宋体" w:hint="eastAsia"/>
          <w:color w:val="FF0000"/>
          <w:sz w:val="28"/>
          <w:szCs w:val="28"/>
        </w:rPr>
        <w:t>分组查询：G</w:t>
      </w:r>
      <w:r w:rsidRPr="00AE4027">
        <w:rPr>
          <w:rFonts w:ascii="宋体" w:eastAsia="宋体" w:hAnsi="宋体"/>
          <w:color w:val="FF0000"/>
          <w:sz w:val="28"/>
          <w:szCs w:val="28"/>
        </w:rPr>
        <w:t>ROUP BY</w:t>
      </w:r>
      <w:r w:rsidRPr="00AE4027">
        <w:rPr>
          <w:rFonts w:ascii="宋体" w:eastAsia="宋体" w:hAnsi="宋体" w:hint="eastAsia"/>
          <w:color w:val="FF0000"/>
          <w:sz w:val="28"/>
          <w:szCs w:val="28"/>
        </w:rPr>
        <w:t>分组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只能查询分组条件和聚合函数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查询出男女员工的平均工资，最高工资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ELECT sex,AVG(salary),MAX(salary) FROM emp GROUP BY sex;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查询出每个部门的员工数量，最高工资，最低工资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ELECT  deptid,count(*),max(salary),min(salary) FROM emp GROUP BY deptid;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查询日期中的年份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ELECT*FROM emp WHERE YEAR(birthday)=1993;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查询日期中的月份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SELECT*FROM emp WHERE MONTH(birthday)=5;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（2）子查询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3B31F71" wp14:editId="49CA10FC">
                <wp:simplePos x="0" y="0"/>
                <wp:positionH relativeFrom="margin">
                  <wp:align>right</wp:align>
                </wp:positionH>
                <wp:positionV relativeFrom="paragraph">
                  <wp:posOffset>51435</wp:posOffset>
                </wp:positionV>
                <wp:extent cx="5334000" cy="3619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6FDA3" id="矩形 3" o:spid="_x0000_s1026" style="position:absolute;left:0;text-align:left;margin-left:368.8pt;margin-top:4.05pt;width:420pt;height:28.5pt;z-index:-2516541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把一个S</w:t>
      </w:r>
      <w:r>
        <w:rPr>
          <w:rFonts w:ascii="宋体" w:eastAsia="宋体" w:hAnsi="宋体"/>
          <w:sz w:val="28"/>
          <w:szCs w:val="28"/>
        </w:rPr>
        <w:t>QL</w:t>
      </w:r>
      <w:r>
        <w:rPr>
          <w:rFonts w:ascii="宋体" w:eastAsia="宋体" w:hAnsi="宋体" w:hint="eastAsia"/>
          <w:sz w:val="28"/>
          <w:szCs w:val="28"/>
        </w:rPr>
        <w:t>语句的查询结果作为另一个S</w:t>
      </w:r>
      <w:r>
        <w:rPr>
          <w:rFonts w:ascii="宋体" w:eastAsia="宋体" w:hAnsi="宋体"/>
          <w:sz w:val="28"/>
          <w:szCs w:val="28"/>
        </w:rPr>
        <w:t>QL</w:t>
      </w:r>
      <w:r>
        <w:rPr>
          <w:rFonts w:ascii="宋体" w:eastAsia="宋体" w:hAnsi="宋体" w:hint="eastAsia"/>
          <w:sz w:val="28"/>
          <w:szCs w:val="28"/>
        </w:rPr>
        <w:t>语句的查询条件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查询出研发部员工所有的列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步骤一：查询出研发部的部门编号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ELECT did FROM dept WHERE dname="</w:t>
      </w:r>
      <w:r>
        <w:rPr>
          <w:rFonts w:ascii="宋体" w:eastAsia="宋体" w:hAnsi="宋体" w:hint="eastAsia"/>
          <w:sz w:val="28"/>
          <w:szCs w:val="28"/>
        </w:rPr>
        <w:t>研发部</w:t>
      </w:r>
      <w:r>
        <w:rPr>
          <w:rFonts w:ascii="宋体" w:eastAsia="宋体" w:hAnsi="宋体"/>
          <w:sz w:val="28"/>
          <w:szCs w:val="28"/>
        </w:rPr>
        <w:t>";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步骤二：根据出研发部部门编号查询员工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ELECT*FROM emp WHERE deptid=10;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综合：</w:t>
      </w:r>
    </w:p>
    <w:p w:rsidR="001009DB" w:rsidRDefault="001009DB" w:rsidP="001009DB">
      <w:pPr>
        <w:spacing w:before="2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ELECT*FROM emp WHERE deptid=(</w:t>
      </w:r>
      <w:r w:rsidRPr="00AF26FF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ELECT did FROM dept WHERE dname="</w:t>
      </w:r>
      <w:r>
        <w:rPr>
          <w:rFonts w:ascii="宋体" w:eastAsia="宋体" w:hAnsi="宋体" w:hint="eastAsia"/>
          <w:sz w:val="28"/>
          <w:szCs w:val="28"/>
        </w:rPr>
        <w:t>研发部</w:t>
      </w:r>
      <w:r>
        <w:rPr>
          <w:rFonts w:ascii="宋体" w:eastAsia="宋体" w:hAnsi="宋体"/>
          <w:sz w:val="28"/>
          <w:szCs w:val="28"/>
        </w:rPr>
        <w:t>");</w:t>
      </w:r>
    </w:p>
    <w:p w:rsidR="001009DB" w:rsidRDefault="001009DB" w:rsidP="001009DB">
      <w:pPr>
        <w:spacing w:before="2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查询出比T</w:t>
      </w:r>
      <w:r>
        <w:rPr>
          <w:rFonts w:ascii="宋体" w:eastAsia="宋体" w:hAnsi="宋体"/>
          <w:sz w:val="28"/>
          <w:szCs w:val="28"/>
        </w:rPr>
        <w:t xml:space="preserve">OM </w:t>
      </w:r>
      <w:r>
        <w:rPr>
          <w:rFonts w:ascii="宋体" w:eastAsia="宋体" w:hAnsi="宋体" w:hint="eastAsia"/>
          <w:sz w:val="28"/>
          <w:szCs w:val="28"/>
        </w:rPr>
        <w:t>工资高的有哪些</w:t>
      </w:r>
    </w:p>
    <w:p w:rsidR="001009DB" w:rsidRDefault="001009DB" w:rsidP="001009DB">
      <w:pPr>
        <w:spacing w:before="2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ELECT*FROM emp WHERE salary&gt;(SELECT salary FROM emp WHERE ename="tom");</w:t>
      </w:r>
    </w:p>
    <w:p w:rsidR="001009DB" w:rsidRPr="00A95D13" w:rsidRDefault="001009DB" w:rsidP="001009DB">
      <w:pPr>
        <w:rPr>
          <w:rFonts w:ascii="宋体" w:eastAsia="宋体" w:hAnsi="宋体"/>
          <w:sz w:val="28"/>
          <w:szCs w:val="28"/>
        </w:rPr>
      </w:pPr>
    </w:p>
    <w:p w:rsidR="001009DB" w:rsidRPr="00A95D13" w:rsidRDefault="001009DB" w:rsidP="001009DB">
      <w:pPr>
        <w:rPr>
          <w:rFonts w:ascii="宋体" w:eastAsia="宋体" w:hAnsi="宋体"/>
          <w:sz w:val="28"/>
          <w:szCs w:val="28"/>
        </w:rPr>
      </w:pP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 w:rsidRPr="00A95D13">
        <w:rPr>
          <w:rFonts w:ascii="宋体" w:eastAsia="宋体" w:hAnsi="宋体" w:hint="eastAsia"/>
          <w:sz w:val="28"/>
          <w:szCs w:val="28"/>
        </w:rPr>
        <w:t>查询出和t</w:t>
      </w:r>
      <w:r w:rsidRPr="00A95D13">
        <w:rPr>
          <w:rFonts w:ascii="宋体" w:eastAsia="宋体" w:hAnsi="宋体"/>
          <w:sz w:val="28"/>
          <w:szCs w:val="28"/>
        </w:rPr>
        <w:t>om</w:t>
      </w:r>
      <w:r w:rsidRPr="00A95D13">
        <w:rPr>
          <w:rFonts w:ascii="宋体" w:eastAsia="宋体" w:hAnsi="宋体" w:hint="eastAsia"/>
          <w:sz w:val="28"/>
          <w:szCs w:val="28"/>
        </w:rPr>
        <w:t>同一年出生的员工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ELECT*FROM emp WHERE YEAR(birthday)=(SELECT YEAR(birthday) FROM emp WHERE ename="tom");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（3）多表查询</w:t>
      </w:r>
    </w:p>
    <w:p w:rsidR="001009DB" w:rsidRPr="00A95D13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示例：查询所有的员工及其部门名称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SELECT ename,dname FROM emp,dept;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错误：笛卡尔积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避免：多表查询，添加查询条件</w:t>
      </w:r>
    </w:p>
    <w:p w:rsidR="001009DB" w:rsidRDefault="001009DB" w:rsidP="001009DB">
      <w:pPr>
        <w:rPr>
          <w:rFonts w:ascii="宋体" w:eastAsia="宋体" w:hAnsi="宋体"/>
          <w:color w:val="FFC000" w:themeColor="accent4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FA72B4" wp14:editId="0E0F5775">
                <wp:simplePos x="0" y="0"/>
                <wp:positionH relativeFrom="column">
                  <wp:posOffset>9525</wp:posOffset>
                </wp:positionH>
                <wp:positionV relativeFrom="paragraph">
                  <wp:posOffset>782955</wp:posOffset>
                </wp:positionV>
                <wp:extent cx="5543550" cy="12382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E97DD" id="矩形 4" o:spid="_x0000_s1026" style="position:absolute;left:0;text-align:left;margin-left:.75pt;margin-top:61.65pt;width:436.5pt;height:97.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" fillcolor="#5b9bd5 [3204]" strokecolor="#1f4d78 [1604]" strokeweight="1pt"/>
            </w:pict>
          </mc:Fallback>
        </mc:AlternateContent>
      </w:r>
      <w:r>
        <w:rPr>
          <w:rFonts w:ascii="宋体" w:eastAsia="宋体" w:hAnsi="宋体"/>
          <w:sz w:val="28"/>
          <w:szCs w:val="28"/>
        </w:rPr>
        <w:t xml:space="preserve">SELECT ename,dname FROM emp,dept </w:t>
      </w:r>
      <w:r w:rsidRPr="00DD7C9C">
        <w:rPr>
          <w:rFonts w:ascii="宋体" w:eastAsia="宋体" w:hAnsi="宋体"/>
          <w:color w:val="FFC000" w:themeColor="accent4"/>
          <w:sz w:val="28"/>
          <w:szCs w:val="28"/>
        </w:rPr>
        <w:t>WHERE deptid=did;</w:t>
      </w:r>
      <w:r>
        <w:rPr>
          <w:rFonts w:ascii="宋体" w:eastAsia="宋体" w:hAnsi="宋体" w:hint="eastAsia"/>
          <w:color w:val="FFC000" w:themeColor="accent4"/>
          <w:sz w:val="28"/>
          <w:szCs w:val="28"/>
        </w:rPr>
        <w:t>（条件用黄色表示</w:t>
      </w:r>
      <w:r>
        <w:rPr>
          <w:rFonts w:ascii="宋体" w:eastAsia="宋体" w:hAnsi="宋体"/>
          <w:color w:val="FFC000" w:themeColor="accent4"/>
          <w:sz w:val="28"/>
          <w:szCs w:val="28"/>
        </w:rPr>
        <w:t>)</w:t>
      </w:r>
    </w:p>
    <w:p w:rsidR="001009DB" w:rsidRPr="004B6D32" w:rsidRDefault="001009DB" w:rsidP="001009DB">
      <w:pPr>
        <w:rPr>
          <w:rFonts w:ascii="宋体" w:eastAsia="宋体" w:hAnsi="宋体"/>
          <w:sz w:val="28"/>
          <w:szCs w:val="28"/>
        </w:rPr>
      </w:pPr>
      <w:r w:rsidRPr="004B6D32">
        <w:rPr>
          <w:rFonts w:ascii="宋体" w:eastAsia="宋体" w:hAnsi="宋体" w:hint="eastAsia"/>
          <w:sz w:val="28"/>
          <w:szCs w:val="28"/>
        </w:rPr>
        <w:t>上述多表查询语法是</w:t>
      </w:r>
      <w:r w:rsidRPr="004B6D32">
        <w:rPr>
          <w:rFonts w:ascii="宋体" w:eastAsia="宋体" w:hAnsi="宋体"/>
          <w:sz w:val="28"/>
          <w:szCs w:val="28"/>
        </w:rPr>
        <w:t>SQL-92</w:t>
      </w:r>
      <w:r w:rsidRPr="004B6D32">
        <w:rPr>
          <w:rFonts w:ascii="宋体" w:eastAsia="宋体" w:hAnsi="宋体" w:hint="eastAsia"/>
          <w:sz w:val="28"/>
          <w:szCs w:val="28"/>
        </w:rPr>
        <w:t>中的，无法查询出没有部门的员工，也无法查询出没有员工的部门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 w:rsidRPr="004B6D32">
        <w:rPr>
          <w:rFonts w:ascii="宋体" w:eastAsia="宋体" w:hAnsi="宋体" w:hint="eastAsia"/>
          <w:sz w:val="28"/>
          <w:szCs w:val="28"/>
        </w:rPr>
        <w:t>S</w:t>
      </w:r>
      <w:r w:rsidRPr="004B6D32">
        <w:rPr>
          <w:rFonts w:ascii="宋体" w:eastAsia="宋体" w:hAnsi="宋体"/>
          <w:sz w:val="28"/>
          <w:szCs w:val="28"/>
        </w:rPr>
        <w:t>QL-99</w:t>
      </w:r>
      <w:r w:rsidRPr="004B6D32">
        <w:rPr>
          <w:rFonts w:ascii="宋体" w:eastAsia="宋体" w:hAnsi="宋体" w:hint="eastAsia"/>
          <w:sz w:val="28"/>
          <w:szCs w:val="28"/>
        </w:rPr>
        <w:t>中提出来了新的查询方法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（1）内连接</w:t>
      </w:r>
      <w:r w:rsidRPr="008941D5">
        <w:rPr>
          <w:rFonts w:ascii="宋体" w:eastAsia="宋体" w:hAnsi="宋体" w:hint="eastAsia"/>
          <w:color w:val="FF0000"/>
          <w:sz w:val="28"/>
          <w:szCs w:val="28"/>
        </w:rPr>
        <w:t>I</w:t>
      </w:r>
      <w:r w:rsidRPr="008941D5">
        <w:rPr>
          <w:rFonts w:ascii="宋体" w:eastAsia="宋体" w:hAnsi="宋体"/>
          <w:color w:val="FF0000"/>
          <w:sz w:val="28"/>
          <w:szCs w:val="28"/>
        </w:rPr>
        <w:t>NNER JOIN …ON</w:t>
      </w:r>
      <w:r>
        <w:rPr>
          <w:rFonts w:ascii="宋体" w:eastAsia="宋体" w:hAnsi="宋体" w:hint="eastAsia"/>
          <w:sz w:val="28"/>
          <w:szCs w:val="28"/>
        </w:rPr>
        <w:t>和S</w:t>
      </w:r>
      <w:r>
        <w:rPr>
          <w:rFonts w:ascii="宋体" w:eastAsia="宋体" w:hAnsi="宋体"/>
          <w:sz w:val="28"/>
          <w:szCs w:val="28"/>
        </w:rPr>
        <w:t>QL-92</w:t>
      </w:r>
      <w:r>
        <w:rPr>
          <w:rFonts w:ascii="宋体" w:eastAsia="宋体" w:hAnsi="宋体" w:hint="eastAsia"/>
          <w:sz w:val="28"/>
          <w:szCs w:val="28"/>
        </w:rPr>
        <w:t>结果一致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 xml:space="preserve">ELECT ename,dname FROM emp </w:t>
      </w:r>
      <w:r w:rsidRPr="004B6D32">
        <w:rPr>
          <w:rFonts w:ascii="宋体" w:eastAsia="宋体" w:hAnsi="宋体"/>
          <w:color w:val="FF0000"/>
          <w:sz w:val="28"/>
          <w:szCs w:val="28"/>
        </w:rPr>
        <w:t>INNER JOIN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内部连接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dept </w:t>
      </w:r>
      <w:r w:rsidRPr="008941D5">
        <w:rPr>
          <w:rFonts w:ascii="宋体" w:eastAsia="宋体" w:hAnsi="宋体"/>
          <w:color w:val="FF0000"/>
          <w:sz w:val="28"/>
          <w:szCs w:val="28"/>
        </w:rPr>
        <w:t xml:space="preserve">ON </w:t>
      </w:r>
      <w:r>
        <w:rPr>
          <w:rFonts w:ascii="宋体" w:eastAsia="宋体" w:hAnsi="宋体"/>
          <w:sz w:val="28"/>
          <w:szCs w:val="28"/>
        </w:rPr>
        <w:t>deptid=did;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（2）左外连接 </w:t>
      </w:r>
      <w:r w:rsidRPr="008941D5">
        <w:rPr>
          <w:rFonts w:ascii="宋体" w:eastAsia="宋体" w:hAnsi="宋体"/>
          <w:color w:val="FF0000"/>
          <w:sz w:val="28"/>
          <w:szCs w:val="28"/>
        </w:rPr>
        <w:t>LEFT OUTER JOIN …ON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查询结果是在左侧所有的记录都显示，O</w:t>
      </w:r>
      <w:r>
        <w:rPr>
          <w:rFonts w:ascii="宋体" w:eastAsia="宋体" w:hAnsi="宋体"/>
          <w:sz w:val="28"/>
          <w:szCs w:val="28"/>
        </w:rPr>
        <w:t xml:space="preserve">UTER </w:t>
      </w:r>
      <w:r>
        <w:rPr>
          <w:rFonts w:ascii="宋体" w:eastAsia="宋体" w:hAnsi="宋体" w:hint="eastAsia"/>
          <w:sz w:val="28"/>
          <w:szCs w:val="28"/>
        </w:rPr>
        <w:t>可以省略</w:t>
      </w:r>
      <w:r>
        <w:rPr>
          <w:rFonts w:ascii="宋体" w:eastAsia="宋体" w:hAnsi="宋体"/>
          <w:sz w:val="28"/>
          <w:szCs w:val="28"/>
        </w:rPr>
        <w:t>)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SELECT ename,dname FROM emp </w:t>
      </w:r>
      <w:r w:rsidRPr="008941D5">
        <w:rPr>
          <w:rFonts w:ascii="宋体" w:eastAsia="宋体" w:hAnsi="宋体"/>
          <w:color w:val="FF0000"/>
          <w:sz w:val="28"/>
          <w:szCs w:val="28"/>
        </w:rPr>
        <w:t>LEFT OUTER JOIN</w:t>
      </w:r>
      <w:r>
        <w:rPr>
          <w:rFonts w:ascii="宋体" w:eastAsia="宋体" w:hAnsi="宋体"/>
          <w:sz w:val="28"/>
          <w:szCs w:val="28"/>
        </w:rPr>
        <w:t xml:space="preserve"> dept </w:t>
      </w:r>
      <w:r w:rsidRPr="008941D5">
        <w:rPr>
          <w:rFonts w:ascii="宋体" w:eastAsia="宋体" w:hAnsi="宋体"/>
          <w:color w:val="FF0000"/>
          <w:sz w:val="28"/>
          <w:szCs w:val="28"/>
        </w:rPr>
        <w:t xml:space="preserve">ON </w:t>
      </w:r>
      <w:r>
        <w:rPr>
          <w:rFonts w:ascii="宋体" w:eastAsia="宋体" w:hAnsi="宋体"/>
          <w:sz w:val="28"/>
          <w:szCs w:val="28"/>
        </w:rPr>
        <w:t>deptid=did;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(3)</w:t>
      </w:r>
      <w:r>
        <w:rPr>
          <w:rFonts w:ascii="宋体" w:eastAsia="宋体" w:hAnsi="宋体" w:hint="eastAsia"/>
          <w:sz w:val="28"/>
          <w:szCs w:val="28"/>
        </w:rPr>
        <w:t>右外连接</w:t>
      </w:r>
      <w:r w:rsidRPr="008941D5">
        <w:rPr>
          <w:rFonts w:ascii="宋体" w:eastAsia="宋体" w:hAnsi="宋体" w:hint="eastAsia"/>
          <w:color w:val="FF0000"/>
          <w:sz w:val="28"/>
          <w:szCs w:val="28"/>
        </w:rPr>
        <w:t>R</w:t>
      </w:r>
      <w:r w:rsidRPr="008941D5">
        <w:rPr>
          <w:rFonts w:ascii="宋体" w:eastAsia="宋体" w:hAnsi="宋体"/>
          <w:color w:val="FF0000"/>
          <w:sz w:val="28"/>
          <w:szCs w:val="28"/>
        </w:rPr>
        <w:t>IGHT OUTER JOIN …ON</w:t>
      </w:r>
      <w:r>
        <w:rPr>
          <w:rFonts w:ascii="宋体" w:eastAsia="宋体" w:hAnsi="宋体"/>
          <w:color w:val="FF0000"/>
          <w:sz w:val="28"/>
          <w:szCs w:val="28"/>
        </w:rPr>
        <w:t>(</w:t>
      </w:r>
      <w:r>
        <w:rPr>
          <w:rFonts w:ascii="宋体" w:eastAsia="宋体" w:hAnsi="宋体" w:hint="eastAsia"/>
          <w:color w:val="FF0000"/>
          <w:sz w:val="28"/>
          <w:szCs w:val="28"/>
        </w:rPr>
        <w:t>右侧表中的所有记录都显示，O</w:t>
      </w:r>
      <w:r>
        <w:rPr>
          <w:rFonts w:ascii="宋体" w:eastAsia="宋体" w:hAnsi="宋体"/>
          <w:color w:val="FF0000"/>
          <w:sz w:val="28"/>
          <w:szCs w:val="28"/>
        </w:rPr>
        <w:t>UTER</w:t>
      </w:r>
      <w:r>
        <w:rPr>
          <w:rFonts w:ascii="宋体" w:eastAsia="宋体" w:hAnsi="宋体" w:hint="eastAsia"/>
          <w:color w:val="FF0000"/>
          <w:sz w:val="28"/>
          <w:szCs w:val="28"/>
        </w:rPr>
        <w:t>可以省略</w:t>
      </w:r>
      <w:r>
        <w:rPr>
          <w:rFonts w:ascii="宋体" w:eastAsia="宋体" w:hAnsi="宋体"/>
          <w:color w:val="FF0000"/>
          <w:sz w:val="28"/>
          <w:szCs w:val="28"/>
        </w:rPr>
        <w:t>)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SELECT ename,dname FROM emp RIGHT OUTER JOIN dept ON deptid=did;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(4)</w:t>
      </w:r>
      <w:r>
        <w:rPr>
          <w:rFonts w:ascii="宋体" w:eastAsia="宋体" w:hAnsi="宋体" w:hint="eastAsia"/>
          <w:sz w:val="28"/>
          <w:szCs w:val="28"/>
        </w:rPr>
        <w:t xml:space="preserve">全连接 </w:t>
      </w:r>
      <w:r w:rsidRPr="006E2DFA">
        <w:rPr>
          <w:rFonts w:ascii="宋体" w:eastAsia="宋体" w:hAnsi="宋体"/>
          <w:color w:val="FF0000"/>
          <w:sz w:val="28"/>
          <w:szCs w:val="28"/>
        </w:rPr>
        <w:t>FULL JOIN ON</w:t>
      </w:r>
      <w:r>
        <w:rPr>
          <w:rFonts w:ascii="宋体" w:eastAsia="宋体" w:hAnsi="宋体"/>
          <w:sz w:val="28"/>
          <w:szCs w:val="28"/>
        </w:rPr>
        <w:t xml:space="preserve"> (</w:t>
      </w:r>
      <w:r>
        <w:rPr>
          <w:rFonts w:ascii="宋体" w:eastAsia="宋体" w:hAnsi="宋体" w:hint="eastAsia"/>
          <w:sz w:val="28"/>
          <w:szCs w:val="28"/>
        </w:rPr>
        <w:t>显示左侧和右侧所有的记录----</w:t>
      </w:r>
      <w:r>
        <w:rPr>
          <w:rFonts w:ascii="宋体" w:eastAsia="宋体" w:hAnsi="宋体"/>
          <w:sz w:val="28"/>
          <w:szCs w:val="28"/>
        </w:rPr>
        <w:t xml:space="preserve">mysql </w:t>
      </w:r>
      <w:r>
        <w:rPr>
          <w:rFonts w:ascii="宋体" w:eastAsia="宋体" w:hAnsi="宋体" w:hint="eastAsia"/>
          <w:sz w:val="28"/>
          <w:szCs w:val="28"/>
        </w:rPr>
        <w:t>中不支持</w:t>
      </w:r>
      <w:r>
        <w:rPr>
          <w:rFonts w:ascii="宋体" w:eastAsia="宋体" w:hAnsi="宋体"/>
          <w:sz w:val="28"/>
          <w:szCs w:val="28"/>
        </w:rPr>
        <w:t>)</w:t>
      </w:r>
    </w:p>
    <w:p w:rsidR="001009DB" w:rsidRPr="00D52384" w:rsidRDefault="001009DB" w:rsidP="001009DB">
      <w:pPr>
        <w:rPr>
          <w:rFonts w:ascii="宋体" w:eastAsia="宋体" w:hAnsi="宋体"/>
          <w:color w:val="FF0000"/>
          <w:sz w:val="28"/>
          <w:szCs w:val="28"/>
        </w:rPr>
      </w:pPr>
      <w:r w:rsidRPr="00D52384">
        <w:rPr>
          <w:rFonts w:ascii="宋体" w:eastAsia="宋体" w:hAnsi="宋体"/>
          <w:color w:val="FF0000"/>
          <w:sz w:val="28"/>
          <w:szCs w:val="28"/>
        </w:rPr>
        <w:t xml:space="preserve">UNION </w:t>
      </w:r>
      <w:r w:rsidRPr="00D52384">
        <w:rPr>
          <w:rFonts w:ascii="宋体" w:eastAsia="宋体" w:hAnsi="宋体" w:hint="eastAsia"/>
          <w:color w:val="FF0000"/>
          <w:sz w:val="28"/>
          <w:szCs w:val="28"/>
        </w:rPr>
        <w:t>----两者合并相同的项</w:t>
      </w:r>
    </w:p>
    <w:p w:rsidR="001009DB" w:rsidRPr="00D52384" w:rsidRDefault="001009DB" w:rsidP="001009DB">
      <w:pPr>
        <w:rPr>
          <w:rFonts w:ascii="宋体" w:eastAsia="宋体" w:hAnsi="宋体"/>
          <w:color w:val="FF0000"/>
          <w:sz w:val="28"/>
          <w:szCs w:val="28"/>
        </w:rPr>
      </w:pPr>
      <w:r w:rsidRPr="00D52384">
        <w:rPr>
          <w:rFonts w:ascii="宋体" w:eastAsia="宋体" w:hAnsi="宋体"/>
          <w:color w:val="FF0000"/>
          <w:sz w:val="28"/>
          <w:szCs w:val="28"/>
        </w:rPr>
        <w:lastRenderedPageBreak/>
        <w:t>UNION ALL</w:t>
      </w:r>
      <w:r w:rsidRPr="00D52384">
        <w:rPr>
          <w:rFonts w:ascii="宋体" w:eastAsia="宋体" w:hAnsi="宋体" w:hint="eastAsia"/>
          <w:color w:val="FF0000"/>
          <w:sz w:val="28"/>
          <w:szCs w:val="28"/>
        </w:rPr>
        <w:t>---两者之间不合并相同的项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示例：两者不合并相同的项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 xml:space="preserve">SELECT ename,dname FROM emp </w:t>
      </w:r>
      <w:r w:rsidRPr="008941D5">
        <w:rPr>
          <w:rFonts w:ascii="宋体" w:eastAsia="宋体" w:hAnsi="宋体"/>
          <w:color w:val="FF0000"/>
          <w:sz w:val="28"/>
          <w:szCs w:val="28"/>
        </w:rPr>
        <w:t>LEFT OUTER JOIN</w:t>
      </w:r>
      <w:r>
        <w:rPr>
          <w:rFonts w:ascii="宋体" w:eastAsia="宋体" w:hAnsi="宋体"/>
          <w:sz w:val="28"/>
          <w:szCs w:val="28"/>
        </w:rPr>
        <w:t xml:space="preserve"> dept </w:t>
      </w:r>
      <w:r w:rsidRPr="008941D5">
        <w:rPr>
          <w:rFonts w:ascii="宋体" w:eastAsia="宋体" w:hAnsi="宋体"/>
          <w:color w:val="FF0000"/>
          <w:sz w:val="28"/>
          <w:szCs w:val="28"/>
        </w:rPr>
        <w:t xml:space="preserve">ON </w:t>
      </w:r>
      <w:r>
        <w:rPr>
          <w:rFonts w:ascii="宋体" w:eastAsia="宋体" w:hAnsi="宋体"/>
          <w:sz w:val="28"/>
          <w:szCs w:val="28"/>
        </w:rPr>
        <w:t>deptid=did)UNION ALL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(SELECT ename,dname FROM emp RIGHT OUTER JOIN dept ON deptid=did);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示例：合并相同的项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 xml:space="preserve">SELECT ename,dname FROM emp </w:t>
      </w:r>
      <w:r w:rsidRPr="008941D5">
        <w:rPr>
          <w:rFonts w:ascii="宋体" w:eastAsia="宋体" w:hAnsi="宋体"/>
          <w:color w:val="FF0000"/>
          <w:sz w:val="28"/>
          <w:szCs w:val="28"/>
        </w:rPr>
        <w:t>LEFT OUTER JOIN</w:t>
      </w:r>
      <w:r>
        <w:rPr>
          <w:rFonts w:ascii="宋体" w:eastAsia="宋体" w:hAnsi="宋体"/>
          <w:sz w:val="28"/>
          <w:szCs w:val="28"/>
        </w:rPr>
        <w:t xml:space="preserve"> dept </w:t>
      </w:r>
      <w:r w:rsidRPr="008941D5">
        <w:rPr>
          <w:rFonts w:ascii="宋体" w:eastAsia="宋体" w:hAnsi="宋体"/>
          <w:color w:val="FF0000"/>
          <w:sz w:val="28"/>
          <w:szCs w:val="28"/>
        </w:rPr>
        <w:t xml:space="preserve">ON </w:t>
      </w:r>
      <w:r>
        <w:rPr>
          <w:rFonts w:ascii="宋体" w:eastAsia="宋体" w:hAnsi="宋体"/>
          <w:sz w:val="28"/>
          <w:szCs w:val="28"/>
        </w:rPr>
        <w:t xml:space="preserve">deptid=did)UNION </w:t>
      </w:r>
    </w:p>
    <w:p w:rsidR="001009DB" w:rsidRPr="004B6D32" w:rsidRDefault="001009DB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(SELECT ename,dname FROM emp RIGHT OUTER JOIN dept ON deptid=did);</w:t>
      </w: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</w:p>
    <w:p w:rsidR="001009DB" w:rsidRDefault="001009DB" w:rsidP="001009DB">
      <w:pPr>
        <w:rPr>
          <w:rFonts w:ascii="宋体" w:eastAsia="宋体" w:hAnsi="宋体"/>
          <w:sz w:val="28"/>
          <w:szCs w:val="28"/>
        </w:rPr>
      </w:pPr>
    </w:p>
    <w:p w:rsidR="001009DB" w:rsidRPr="00D52384" w:rsidRDefault="001B31FE" w:rsidP="001009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练习查询出男员工工资最高的前三个</w:t>
      </w:r>
    </w:p>
    <w:p w:rsidR="001B31FE" w:rsidRPr="001B31FE" w:rsidRDefault="001B31FE" w:rsidP="001B31FE">
      <w:pPr>
        <w:rPr>
          <w:rFonts w:ascii="宋体" w:eastAsia="宋体" w:hAnsi="宋体"/>
          <w:color w:val="FF0000"/>
          <w:sz w:val="28"/>
          <w:szCs w:val="28"/>
        </w:rPr>
      </w:pPr>
      <w:r w:rsidRPr="001B31FE">
        <w:rPr>
          <w:rFonts w:ascii="宋体" w:eastAsia="宋体" w:hAnsi="宋体"/>
          <w:color w:val="FF0000"/>
          <w:sz w:val="28"/>
          <w:szCs w:val="28"/>
        </w:rPr>
        <w:t xml:space="preserve">SELECT*FROM emp </w:t>
      </w:r>
    </w:p>
    <w:p w:rsidR="001B31FE" w:rsidRPr="001B31FE" w:rsidRDefault="001B31FE" w:rsidP="001B31FE">
      <w:pPr>
        <w:rPr>
          <w:rFonts w:ascii="宋体" w:eastAsia="宋体" w:hAnsi="宋体"/>
          <w:color w:val="FF0000"/>
          <w:sz w:val="28"/>
          <w:szCs w:val="28"/>
        </w:rPr>
      </w:pPr>
      <w:r w:rsidRPr="001B31FE">
        <w:rPr>
          <w:rFonts w:ascii="宋体" w:eastAsia="宋体" w:hAnsi="宋体"/>
          <w:color w:val="FF0000"/>
          <w:sz w:val="28"/>
          <w:szCs w:val="28"/>
        </w:rPr>
        <w:t>WHERE sex=1</w:t>
      </w:r>
    </w:p>
    <w:p w:rsidR="001B31FE" w:rsidRPr="001B31FE" w:rsidRDefault="001B31FE" w:rsidP="001B31FE">
      <w:pPr>
        <w:rPr>
          <w:rFonts w:ascii="宋体" w:eastAsia="宋体" w:hAnsi="宋体"/>
          <w:color w:val="FF0000"/>
          <w:sz w:val="28"/>
          <w:szCs w:val="28"/>
        </w:rPr>
      </w:pPr>
      <w:r w:rsidRPr="001B31FE">
        <w:rPr>
          <w:rFonts w:ascii="宋体" w:eastAsia="宋体" w:hAnsi="宋体"/>
          <w:color w:val="FF0000"/>
          <w:sz w:val="28"/>
          <w:szCs w:val="28"/>
        </w:rPr>
        <w:t>ORDER BY salary desc</w:t>
      </w:r>
      <w:bookmarkStart w:id="1" w:name="_GoBack"/>
      <w:bookmarkEnd w:id="1"/>
    </w:p>
    <w:p w:rsidR="0024354D" w:rsidRPr="001009DB" w:rsidRDefault="001B31FE" w:rsidP="001B31FE">
      <w:pPr>
        <w:rPr>
          <w:rFonts w:ascii="宋体" w:eastAsia="宋体" w:hAnsi="宋体"/>
          <w:color w:val="FF0000"/>
          <w:sz w:val="28"/>
          <w:szCs w:val="28"/>
        </w:rPr>
      </w:pPr>
      <w:r w:rsidRPr="001B31FE">
        <w:rPr>
          <w:rFonts w:ascii="宋体" w:eastAsia="宋体" w:hAnsi="宋体"/>
          <w:color w:val="FF0000"/>
          <w:sz w:val="28"/>
          <w:szCs w:val="28"/>
        </w:rPr>
        <w:t>limit 0,3;</w:t>
      </w:r>
    </w:p>
    <w:sectPr w:rsidR="0024354D" w:rsidRPr="00100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AAE" w:rsidRDefault="00A72AAE" w:rsidP="00DB1316">
      <w:r>
        <w:separator/>
      </w:r>
    </w:p>
  </w:endnote>
  <w:endnote w:type="continuationSeparator" w:id="0">
    <w:p w:rsidR="00A72AAE" w:rsidRDefault="00A72AAE" w:rsidP="00DB1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AAE" w:rsidRDefault="00A72AAE" w:rsidP="00DB1316">
      <w:r>
        <w:separator/>
      </w:r>
    </w:p>
  </w:footnote>
  <w:footnote w:type="continuationSeparator" w:id="0">
    <w:p w:rsidR="00A72AAE" w:rsidRDefault="00A72AAE" w:rsidP="00DB1316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eb">
    <w15:presenceInfo w15:providerId="None" w15:userId="w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02"/>
    <w:rsid w:val="000177D5"/>
    <w:rsid w:val="00036E07"/>
    <w:rsid w:val="000D13C3"/>
    <w:rsid w:val="0010000B"/>
    <w:rsid w:val="001009DB"/>
    <w:rsid w:val="001B31FE"/>
    <w:rsid w:val="002116CD"/>
    <w:rsid w:val="0024354D"/>
    <w:rsid w:val="0028515F"/>
    <w:rsid w:val="002E1DF4"/>
    <w:rsid w:val="00427FAC"/>
    <w:rsid w:val="00451931"/>
    <w:rsid w:val="005E5424"/>
    <w:rsid w:val="005F2C85"/>
    <w:rsid w:val="0061380C"/>
    <w:rsid w:val="00641A0F"/>
    <w:rsid w:val="006E2DFA"/>
    <w:rsid w:val="0072217C"/>
    <w:rsid w:val="00837BC1"/>
    <w:rsid w:val="00876277"/>
    <w:rsid w:val="008C512A"/>
    <w:rsid w:val="00916EED"/>
    <w:rsid w:val="009D183E"/>
    <w:rsid w:val="00A34E8B"/>
    <w:rsid w:val="00A63DE8"/>
    <w:rsid w:val="00A72AAE"/>
    <w:rsid w:val="00AD4F08"/>
    <w:rsid w:val="00B45513"/>
    <w:rsid w:val="00BA5012"/>
    <w:rsid w:val="00BA731C"/>
    <w:rsid w:val="00BB15E6"/>
    <w:rsid w:val="00C00B95"/>
    <w:rsid w:val="00C13D54"/>
    <w:rsid w:val="00DB1316"/>
    <w:rsid w:val="00E10202"/>
    <w:rsid w:val="00ED6490"/>
    <w:rsid w:val="00F03D7C"/>
    <w:rsid w:val="00FD07B0"/>
    <w:rsid w:val="00FE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19D855-9D4A-45DE-BD9C-4393F5A9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A731C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BA731C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BA731C"/>
  </w:style>
  <w:style w:type="paragraph" w:styleId="a6">
    <w:name w:val="annotation subject"/>
    <w:basedOn w:val="a4"/>
    <w:next w:val="a4"/>
    <w:link w:val="a7"/>
    <w:uiPriority w:val="99"/>
    <w:semiHidden/>
    <w:unhideWhenUsed/>
    <w:rsid w:val="00BA731C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BA731C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A731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A731C"/>
    <w:rPr>
      <w:sz w:val="18"/>
      <w:szCs w:val="18"/>
    </w:rPr>
  </w:style>
  <w:style w:type="table" w:styleId="aa">
    <w:name w:val="Table Grid"/>
    <w:basedOn w:val="a1"/>
    <w:uiPriority w:val="39"/>
    <w:rsid w:val="00B45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DB1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DB131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DB1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DB13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A1B67-12BC-491E-BA1E-E92379EB8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21</Pages>
  <Words>1550</Words>
  <Characters>8841</Characters>
  <Application>Microsoft Office Word</Application>
  <DocSecurity>0</DocSecurity>
  <Lines>73</Lines>
  <Paragraphs>20</Paragraphs>
  <ScaleCrop>false</ScaleCrop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23</cp:revision>
  <dcterms:created xsi:type="dcterms:W3CDTF">2019-04-02T01:03:00Z</dcterms:created>
  <dcterms:modified xsi:type="dcterms:W3CDTF">2019-04-09T01:12:00Z</dcterms:modified>
</cp:coreProperties>
</file>